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17E7" w14:textId="1F460440" w:rsidR="00623D13" w:rsidRPr="00AB6B8B" w:rsidRDefault="00AB6B8B" w:rsidP="00626515">
      <w:pPr>
        <w:jc w:val="center"/>
        <w:rPr>
          <w:b/>
          <w:bCs/>
          <w:sz w:val="40"/>
          <w:szCs w:val="40"/>
          <w:lang w:val="en-US"/>
        </w:rPr>
      </w:pPr>
      <w:ins w:id="0" w:author="Microsoft Word" w:date="2024-09-17T12:17:00Z" w16du:dateUtc="2024-09-17T06:47:00Z">
        <w:r w:rsidRPr="00AB6B8B">
          <w:rPr>
            <w:b/>
            <w:bCs/>
            <w:sz w:val="40"/>
            <w:szCs w:val="40"/>
            <w:lang w:val="en-US"/>
          </w:rPr>
          <w:t>SECTION</w:t>
        </w:r>
      </w:ins>
      <w:r w:rsidRPr="00AB6B8B">
        <w:rPr>
          <w:b/>
          <w:bCs/>
          <w:sz w:val="40"/>
          <w:szCs w:val="40"/>
          <w:lang w:val="en-US"/>
        </w:rPr>
        <w:t>-1(</w:t>
      </w:r>
      <w:r w:rsidR="00626515" w:rsidRPr="00AB6B8B">
        <w:rPr>
          <w:b/>
          <w:bCs/>
          <w:sz w:val="40"/>
          <w:szCs w:val="40"/>
          <w:lang w:val="en-US"/>
        </w:rPr>
        <w:t>Theory session)</w:t>
      </w:r>
    </w:p>
    <w:p w14:paraId="7CE7AC57" w14:textId="1C007847" w:rsidR="00626515" w:rsidRPr="00E80742" w:rsidRDefault="00000000" w:rsidP="00626515">
      <w:pPr>
        <w:rPr>
          <w:b/>
          <w:bCs/>
          <w:sz w:val="36"/>
          <w:szCs w:val="36"/>
          <w:lang w:val="en-US"/>
        </w:rPr>
      </w:pPr>
      <w:ins w:id="1" w:author="Microsoft Word" w:date="2024-09-17T12:17:00Z" w16du:dateUtc="2024-09-17T06:47:00Z">
        <w:r>
          <w:rPr>
            <w:sz w:val="36"/>
            <w:szCs w:val="36"/>
            <w:lang w:val="en-US"/>
          </w:rPr>
          <w:t>1.</w:t>
        </w:r>
        <w:r w:rsidRPr="00E80742">
          <w:rPr>
            <w:b/>
            <w:bCs/>
            <w:sz w:val="36"/>
            <w:szCs w:val="36"/>
            <w:lang w:val="en-US"/>
          </w:rPr>
          <w:t>Implement Linear Algebra using python</w:t>
        </w:r>
      </w:ins>
      <w:r w:rsidR="00BD576B">
        <w:rPr>
          <w:sz w:val="36"/>
          <w:szCs w:val="36"/>
          <w:lang w:val="en-US"/>
        </w:rPr>
        <w:t>.</w:t>
      </w:r>
    </w:p>
    <w:p w14:paraId="679016E7" w14:textId="636D729C" w:rsidR="00D81808" w:rsidRPr="00BD576B" w:rsidRDefault="00626515" w:rsidP="00D81808">
      <w:pPr>
        <w:rPr>
          <w:rFonts w:ascii="Arial" w:hAnsi="Arial" w:cs="Arial"/>
          <w:b/>
          <w:bCs/>
          <w:color w:val="528135"/>
          <w:kern w:val="0"/>
          <w:sz w:val="28"/>
          <w:szCs w:val="28"/>
        </w:rPr>
      </w:pPr>
      <w:r>
        <w:rPr>
          <w:sz w:val="36"/>
          <w:szCs w:val="36"/>
          <w:lang w:val="en-US"/>
        </w:rPr>
        <w:t>Ans</w:t>
      </w:r>
      <w:r w:rsidR="00D81808">
        <w:rPr>
          <w:sz w:val="36"/>
          <w:szCs w:val="36"/>
          <w:lang w:val="en-US"/>
        </w:rPr>
        <w:t xml:space="preserve">: </w:t>
      </w:r>
      <w:r w:rsidR="00D81808" w:rsidRPr="00FD4370">
        <w:rPr>
          <w:sz w:val="28"/>
          <w:szCs w:val="28"/>
        </w:rPr>
        <w:t>Linear Algebra is the mathematical foundation that solves the problem of representing data as well as computations in machine learning models</w:t>
      </w:r>
      <w:r w:rsidR="00D81808" w:rsidRPr="00D81808">
        <w:rPr>
          <w:sz w:val="36"/>
          <w:szCs w:val="36"/>
        </w:rPr>
        <w:t>.</w:t>
      </w:r>
      <w:r w:rsidR="00D81808" w:rsidRPr="00D81808">
        <w:rPr>
          <w:rFonts w:ascii="Arial" w:hAnsi="Arial" w:cs="Arial"/>
          <w:b/>
          <w:bCs/>
          <w:color w:val="528135"/>
          <w:kern w:val="0"/>
          <w:sz w:val="28"/>
          <w:szCs w:val="28"/>
        </w:rPr>
        <w:t xml:space="preserve"> </w:t>
      </w:r>
    </w:p>
    <w:p w14:paraId="1DCB7828" w14:textId="6E073BC2" w:rsidR="00D81808" w:rsidRPr="00AE64AD" w:rsidRDefault="00D81808" w:rsidP="00D81808">
      <w:pPr>
        <w:rPr>
          <w:sz w:val="44"/>
          <w:szCs w:val="44"/>
        </w:rPr>
      </w:pPr>
      <w:proofErr w:type="gramStart"/>
      <w:r w:rsidRPr="00AE64AD">
        <w:rPr>
          <w:b/>
          <w:bCs/>
          <w:sz w:val="44"/>
          <w:szCs w:val="44"/>
        </w:rPr>
        <w:t>Scalar :</w:t>
      </w:r>
      <w:proofErr w:type="gramEnd"/>
      <w:r w:rsidRPr="00AE64AD">
        <w:rPr>
          <w:b/>
          <w:bCs/>
          <w:sz w:val="44"/>
          <w:szCs w:val="44"/>
        </w:rPr>
        <w:t xml:space="preserve"> </w:t>
      </w:r>
    </w:p>
    <w:p w14:paraId="21CD6103" w14:textId="77777777" w:rsidR="00D81808" w:rsidRPr="00D81808" w:rsidRDefault="00D81808" w:rsidP="00D81808">
      <w:pPr>
        <w:rPr>
          <w:sz w:val="28"/>
          <w:szCs w:val="28"/>
        </w:rPr>
      </w:pPr>
      <w:r w:rsidRPr="00D81808">
        <w:rPr>
          <w:sz w:val="28"/>
          <w:szCs w:val="28"/>
        </w:rPr>
        <w:t xml:space="preserve">Scalars are </w:t>
      </w:r>
      <w:r w:rsidRPr="00D81808">
        <w:rPr>
          <w:b/>
          <w:bCs/>
          <w:sz w:val="28"/>
          <w:szCs w:val="28"/>
        </w:rPr>
        <w:t>numeric values that are logged during a run</w:t>
      </w:r>
      <w:r w:rsidRPr="00D81808">
        <w:rPr>
          <w:sz w:val="28"/>
          <w:szCs w:val="28"/>
        </w:rPr>
        <w:t xml:space="preserve">. Scalars are used to log metrics like accuracy and loss. A scalar value is associated with a key and a step. A scalar step denotes the training step or epoch associated with a value. </w:t>
      </w:r>
    </w:p>
    <w:p w14:paraId="5F0F78B2" w14:textId="77777777" w:rsidR="00D81808" w:rsidRPr="00D81808" w:rsidRDefault="00D81808" w:rsidP="00D81808">
      <w:pPr>
        <w:rPr>
          <w:sz w:val="28"/>
          <w:szCs w:val="28"/>
        </w:rPr>
      </w:pPr>
      <w:r w:rsidRPr="00D81808">
        <w:rPr>
          <w:b/>
          <w:bCs/>
          <w:sz w:val="28"/>
          <w:szCs w:val="28"/>
        </w:rPr>
        <w:t xml:space="preserve">Scalars </w:t>
      </w:r>
      <w:r w:rsidRPr="00D81808">
        <w:rPr>
          <w:sz w:val="28"/>
          <w:szCs w:val="28"/>
        </w:rPr>
        <w:t xml:space="preserve">are single numbers and are an example of a 0th-order tensor. In mathematics it is necessary to describe the set of values to which a scalar belongs. The notation </w:t>
      </w:r>
      <w:proofErr w:type="spellStart"/>
      <w:r w:rsidRPr="00D81808">
        <w:rPr>
          <w:sz w:val="28"/>
          <w:szCs w:val="28"/>
        </w:rPr>
        <w:t>x</w:t>
      </w:r>
      <w:r w:rsidRPr="00D81808">
        <w:rPr>
          <w:rFonts w:ascii="Cambria Math" w:hAnsi="Cambria Math" w:cs="Cambria Math"/>
          <w:sz w:val="28"/>
          <w:szCs w:val="28"/>
        </w:rPr>
        <w:t>∈</w:t>
      </w:r>
      <w:r w:rsidRPr="00D81808">
        <w:rPr>
          <w:sz w:val="28"/>
          <w:szCs w:val="28"/>
        </w:rPr>
        <w:t>R</w:t>
      </w:r>
      <w:proofErr w:type="spellEnd"/>
      <w:r w:rsidRPr="00D81808">
        <w:rPr>
          <w:sz w:val="28"/>
          <w:szCs w:val="28"/>
        </w:rPr>
        <w:t xml:space="preserve"> states that the (lowercase) scalar value x is an element of (or member of) the set of real-valued numbers, R. </w:t>
      </w:r>
    </w:p>
    <w:p w14:paraId="55996FDF" w14:textId="738F9081" w:rsidR="00626515" w:rsidRDefault="00D81808" w:rsidP="00D81808">
      <w:pPr>
        <w:rPr>
          <w:b/>
          <w:bCs/>
          <w:sz w:val="36"/>
          <w:szCs w:val="36"/>
        </w:rPr>
      </w:pPr>
      <w:r w:rsidRPr="00D81808">
        <w:rPr>
          <w:b/>
          <w:bCs/>
          <w:sz w:val="36"/>
          <w:szCs w:val="36"/>
        </w:rPr>
        <w:t>Example:</w:t>
      </w:r>
    </w:p>
    <w:p w14:paraId="6485C3FB" w14:textId="730A1059" w:rsidR="00D81808" w:rsidRDefault="00D81808" w:rsidP="00D81808">
      <w:pPr>
        <w:rPr>
          <w:sz w:val="36"/>
          <w:szCs w:val="36"/>
        </w:rPr>
      </w:pPr>
      <w:r w:rsidRPr="00D81808">
        <w:rPr>
          <w:noProof/>
          <w:sz w:val="36"/>
          <w:szCs w:val="36"/>
        </w:rPr>
        <w:drawing>
          <wp:inline distT="0" distB="0" distL="0" distR="0" wp14:anchorId="0E5D21E8" wp14:editId="09D60853">
            <wp:extent cx="998855" cy="1210945"/>
            <wp:effectExtent l="0" t="0" r="0" b="8255"/>
            <wp:docPr id="19714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855" cy="1210945"/>
                    </a:xfrm>
                    <a:prstGeom prst="rect">
                      <a:avLst/>
                    </a:prstGeom>
                    <a:noFill/>
                    <a:ln>
                      <a:noFill/>
                    </a:ln>
                  </pic:spPr>
                </pic:pic>
              </a:graphicData>
            </a:graphic>
          </wp:inline>
        </w:drawing>
      </w:r>
    </w:p>
    <w:p w14:paraId="693F9D89" w14:textId="268C7FCF" w:rsidR="00D81808" w:rsidRPr="00AE64AD" w:rsidRDefault="00D81808" w:rsidP="00D81808">
      <w:pPr>
        <w:rPr>
          <w:sz w:val="44"/>
          <w:szCs w:val="44"/>
        </w:rPr>
      </w:pPr>
      <w:proofErr w:type="gramStart"/>
      <w:r w:rsidRPr="00AE64AD">
        <w:rPr>
          <w:b/>
          <w:bCs/>
          <w:sz w:val="44"/>
          <w:szCs w:val="44"/>
        </w:rPr>
        <w:t>Vectors :</w:t>
      </w:r>
      <w:proofErr w:type="gramEnd"/>
      <w:r w:rsidRPr="00AE64AD">
        <w:rPr>
          <w:b/>
          <w:bCs/>
          <w:sz w:val="44"/>
          <w:szCs w:val="44"/>
        </w:rPr>
        <w:t xml:space="preserve"> </w:t>
      </w:r>
    </w:p>
    <w:p w14:paraId="7C3F3E78" w14:textId="105E852F" w:rsidR="00D81808" w:rsidRPr="00D81808" w:rsidRDefault="00D81808" w:rsidP="00D81808">
      <w:pPr>
        <w:rPr>
          <w:sz w:val="28"/>
          <w:szCs w:val="28"/>
        </w:rPr>
      </w:pPr>
      <w:r w:rsidRPr="00D81808">
        <w:rPr>
          <w:b/>
          <w:bCs/>
          <w:sz w:val="36"/>
          <w:szCs w:val="36"/>
        </w:rPr>
        <w:t xml:space="preserve">Vectors </w:t>
      </w:r>
      <w:r w:rsidRPr="00D81808">
        <w:rPr>
          <w:sz w:val="28"/>
          <w:szCs w:val="28"/>
        </w:rPr>
        <w:t xml:space="preserve">are ordered arrays of single numbers and are an example of 1st-order tensor. Vectors are members of objects known as </w:t>
      </w:r>
      <w:r w:rsidRPr="00D81808">
        <w:rPr>
          <w:b/>
          <w:bCs/>
          <w:sz w:val="28"/>
          <w:szCs w:val="28"/>
        </w:rPr>
        <w:t>vector spaces</w:t>
      </w:r>
      <w:r w:rsidRPr="00D81808">
        <w:rPr>
          <w:sz w:val="28"/>
          <w:szCs w:val="28"/>
        </w:rPr>
        <w:t>. A vector space can be thought of as</w:t>
      </w:r>
      <w:r w:rsidRPr="00D81808">
        <w:rPr>
          <w:sz w:val="36"/>
          <w:szCs w:val="36"/>
        </w:rPr>
        <w:t xml:space="preserve"> </w:t>
      </w:r>
      <w:r w:rsidRPr="00D81808">
        <w:rPr>
          <w:sz w:val="28"/>
          <w:szCs w:val="28"/>
        </w:rPr>
        <w:t xml:space="preserve">the entire collection of </w:t>
      </w:r>
      <w:r w:rsidRPr="00D81808">
        <w:rPr>
          <w:i/>
          <w:iCs/>
          <w:sz w:val="28"/>
          <w:szCs w:val="28"/>
        </w:rPr>
        <w:t xml:space="preserve">all </w:t>
      </w:r>
      <w:r w:rsidRPr="00D81808">
        <w:rPr>
          <w:sz w:val="28"/>
          <w:szCs w:val="28"/>
        </w:rPr>
        <w:t>possible vectors of a particular length (or dimension). The three-dimensional real-valued vector space, denoted by R3 is often used to represent our real-world notion of three-dimensional space mathematically.</w:t>
      </w:r>
      <w:r w:rsidRPr="00D81808">
        <w:rPr>
          <w:rFonts w:ascii="Bookman Old Style" w:hAnsi="Bookman Old Style" w:cs="Bookman Old Style"/>
          <w:color w:val="272727"/>
          <w:kern w:val="0"/>
          <w:sz w:val="28"/>
          <w:szCs w:val="28"/>
        </w:rPr>
        <w:t xml:space="preserve"> </w:t>
      </w:r>
      <w:r w:rsidRPr="00D81808">
        <w:rPr>
          <w:sz w:val="28"/>
          <w:szCs w:val="28"/>
        </w:rPr>
        <w:t xml:space="preserve">Sometimes it is necessary to identify the </w:t>
      </w:r>
      <w:r w:rsidRPr="00D81808">
        <w:rPr>
          <w:i/>
          <w:iCs/>
          <w:sz w:val="28"/>
          <w:szCs w:val="28"/>
        </w:rPr>
        <w:t xml:space="preserve">components </w:t>
      </w:r>
      <w:r w:rsidRPr="00D81808">
        <w:rPr>
          <w:sz w:val="28"/>
          <w:szCs w:val="28"/>
        </w:rPr>
        <w:t xml:space="preserve">of a vector explicitly. The </w:t>
      </w:r>
      <w:proofErr w:type="spellStart"/>
      <w:r w:rsidRPr="00D81808">
        <w:rPr>
          <w:sz w:val="28"/>
          <w:szCs w:val="28"/>
        </w:rPr>
        <w:t>ith</w:t>
      </w:r>
      <w:proofErr w:type="spellEnd"/>
      <w:r w:rsidRPr="00D81808">
        <w:rPr>
          <w:sz w:val="28"/>
          <w:szCs w:val="28"/>
        </w:rPr>
        <w:t xml:space="preserve"> scalar element of a vector is written as xi. Notice that this is non-bold lowercase since the element is a scalar. An n-dimensional vector itself can be explicitly written using the following nota</w:t>
      </w:r>
      <w:r w:rsidR="00FD4370">
        <w:rPr>
          <w:sz w:val="28"/>
          <w:szCs w:val="28"/>
        </w:rPr>
        <w:t xml:space="preserve">tion: </w:t>
      </w:r>
      <w:r w:rsidRPr="00D81808">
        <w:rPr>
          <w:sz w:val="28"/>
          <w:szCs w:val="28"/>
        </w:rPr>
        <w:t>x=[x1x2</w:t>
      </w:r>
      <w:r w:rsidRPr="00D81808">
        <w:rPr>
          <w:rFonts w:ascii="Cambria Math" w:hAnsi="Cambria Math" w:cs="Cambria Math"/>
          <w:sz w:val="28"/>
          <w:szCs w:val="28"/>
        </w:rPr>
        <w:t>⋮</w:t>
      </w:r>
      <w:r w:rsidRPr="00D81808">
        <w:rPr>
          <w:sz w:val="28"/>
          <w:szCs w:val="28"/>
        </w:rPr>
        <w:t xml:space="preserve">xn] </w:t>
      </w:r>
    </w:p>
    <w:p w14:paraId="08C09A79" w14:textId="59CE5804" w:rsidR="00D81808" w:rsidRDefault="00D81808" w:rsidP="00D81808">
      <w:pPr>
        <w:rPr>
          <w:b/>
          <w:bCs/>
          <w:sz w:val="36"/>
          <w:szCs w:val="36"/>
        </w:rPr>
      </w:pPr>
      <w:r w:rsidRPr="00D81808">
        <w:rPr>
          <w:b/>
          <w:bCs/>
          <w:sz w:val="36"/>
          <w:szCs w:val="36"/>
        </w:rPr>
        <w:t>Example:</w:t>
      </w:r>
    </w:p>
    <w:p w14:paraId="59B2E19B" w14:textId="5160CA87" w:rsidR="00D81808" w:rsidRDefault="00D81808" w:rsidP="00D81808">
      <w:pPr>
        <w:rPr>
          <w:sz w:val="36"/>
          <w:szCs w:val="36"/>
        </w:rPr>
      </w:pPr>
      <w:r w:rsidRPr="00D81808">
        <w:rPr>
          <w:noProof/>
          <w:sz w:val="36"/>
          <w:szCs w:val="36"/>
        </w:rPr>
        <w:lastRenderedPageBreak/>
        <w:drawing>
          <wp:inline distT="0" distB="0" distL="0" distR="0" wp14:anchorId="3B3D48A4" wp14:editId="65F1B982">
            <wp:extent cx="996950" cy="1670050"/>
            <wp:effectExtent l="0" t="0" r="0" b="6350"/>
            <wp:docPr id="20375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6950" cy="1670050"/>
                    </a:xfrm>
                    <a:prstGeom prst="rect">
                      <a:avLst/>
                    </a:prstGeom>
                    <a:noFill/>
                    <a:ln>
                      <a:noFill/>
                    </a:ln>
                  </pic:spPr>
                </pic:pic>
              </a:graphicData>
            </a:graphic>
          </wp:inline>
        </w:drawing>
      </w:r>
      <w:r w:rsidR="00E160F4">
        <w:rPr>
          <w:sz w:val="36"/>
          <w:szCs w:val="36"/>
        </w:rPr>
        <w:tab/>
      </w:r>
    </w:p>
    <w:p w14:paraId="0A3FAAFE" w14:textId="77777777" w:rsidR="00D81808" w:rsidRPr="00AE64AD" w:rsidRDefault="00D81808" w:rsidP="00D81808">
      <w:pPr>
        <w:rPr>
          <w:sz w:val="44"/>
          <w:szCs w:val="44"/>
        </w:rPr>
      </w:pPr>
      <w:r w:rsidRPr="00AE64AD">
        <w:rPr>
          <w:b/>
          <w:bCs/>
          <w:sz w:val="44"/>
          <w:szCs w:val="44"/>
        </w:rPr>
        <w:t xml:space="preserve">Matrices: </w:t>
      </w:r>
    </w:p>
    <w:p w14:paraId="3275DE4A" w14:textId="087A2818" w:rsidR="00D81808" w:rsidRPr="00D81808" w:rsidRDefault="00D81808" w:rsidP="00D81808">
      <w:pPr>
        <w:rPr>
          <w:sz w:val="28"/>
          <w:szCs w:val="28"/>
        </w:rPr>
      </w:pPr>
      <w:r w:rsidRPr="00D81808">
        <w:rPr>
          <w:b/>
          <w:bCs/>
          <w:sz w:val="36"/>
          <w:szCs w:val="36"/>
        </w:rPr>
        <w:t xml:space="preserve">Matrices </w:t>
      </w:r>
      <w:r w:rsidRPr="00D81808">
        <w:rPr>
          <w:sz w:val="28"/>
          <w:szCs w:val="28"/>
        </w:rPr>
        <w:t xml:space="preserve">are rectangular arrays consisting of numbers and are an example of 2nd-order tensors. If m and n are positive integers, that is </w:t>
      </w:r>
      <w:proofErr w:type="spellStart"/>
      <w:proofErr w:type="gramStart"/>
      <w:r w:rsidRPr="00D81808">
        <w:rPr>
          <w:sz w:val="28"/>
          <w:szCs w:val="28"/>
        </w:rPr>
        <w:t>m,n</w:t>
      </w:r>
      <w:ins w:id="2" w:author="Microsoft Word" w:date="2024-09-17T12:17:00Z" w16du:dateUtc="2024-09-17T06:47:00Z">
        <w:r w:rsidRPr="00D81808">
          <w:rPr>
            <w:sz w:val="28"/>
            <w:szCs w:val="28"/>
          </w:rPr>
          <w:t>mn</w:t>
        </w:r>
      </w:ins>
      <w:proofErr w:type="gramEnd"/>
      <w:r w:rsidRPr="00D81808">
        <w:rPr>
          <w:rFonts w:ascii="Cambria Math" w:hAnsi="Cambria Math" w:cs="Cambria Math"/>
          <w:sz w:val="28"/>
          <w:szCs w:val="28"/>
        </w:rPr>
        <w:t>∈</w:t>
      </w:r>
      <w:r w:rsidRPr="00D81808">
        <w:rPr>
          <w:sz w:val="28"/>
          <w:szCs w:val="28"/>
        </w:rPr>
        <w:t>N</w:t>
      </w:r>
      <w:proofErr w:type="spellEnd"/>
      <w:r w:rsidRPr="00D81808">
        <w:rPr>
          <w:sz w:val="28"/>
          <w:szCs w:val="28"/>
        </w:rPr>
        <w:t xml:space="preserve"> then the </w:t>
      </w:r>
      <w:proofErr w:type="spellStart"/>
      <w:r w:rsidRPr="00D81808">
        <w:rPr>
          <w:sz w:val="28"/>
          <w:szCs w:val="28"/>
        </w:rPr>
        <w:t>m×n</w:t>
      </w:r>
      <w:proofErr w:type="spellEnd"/>
      <w:r w:rsidRPr="00D81808">
        <w:rPr>
          <w:sz w:val="28"/>
          <w:szCs w:val="28"/>
        </w:rPr>
        <w:t xml:space="preserve"> matrix contains </w:t>
      </w:r>
      <w:proofErr w:type="spellStart"/>
      <w:r w:rsidR="00721B65" w:rsidRPr="00D81808">
        <w:rPr>
          <w:sz w:val="28"/>
          <w:szCs w:val="28"/>
        </w:rPr>
        <w:t>mn</w:t>
      </w:r>
      <w:proofErr w:type="spellEnd"/>
      <w:r w:rsidRPr="00D81808">
        <w:rPr>
          <w:sz w:val="28"/>
          <w:szCs w:val="28"/>
        </w:rPr>
        <w:t xml:space="preserve"> numbers, with m rows and n columns.</w:t>
      </w:r>
    </w:p>
    <w:p w14:paraId="4D59F0F2" w14:textId="77777777" w:rsidR="00D81808" w:rsidRPr="00D81808" w:rsidRDefault="00D81808" w:rsidP="00D81808">
      <w:pPr>
        <w:rPr>
          <w:sz w:val="28"/>
          <w:szCs w:val="28"/>
        </w:rPr>
      </w:pPr>
      <w:r w:rsidRPr="00D81808">
        <w:rPr>
          <w:sz w:val="28"/>
          <w:szCs w:val="28"/>
        </w:rPr>
        <w:t xml:space="preserve">Its components are now identified by two indices </w:t>
      </w:r>
      <w:proofErr w:type="spellStart"/>
      <w:r w:rsidRPr="00D81808">
        <w:rPr>
          <w:sz w:val="28"/>
          <w:szCs w:val="28"/>
        </w:rPr>
        <w:t>i</w:t>
      </w:r>
      <w:proofErr w:type="spellEnd"/>
      <w:r w:rsidRPr="00D81808">
        <w:rPr>
          <w:sz w:val="28"/>
          <w:szCs w:val="28"/>
        </w:rPr>
        <w:t xml:space="preserve"> and j. </w:t>
      </w:r>
      <w:proofErr w:type="spellStart"/>
      <w:r w:rsidRPr="00D81808">
        <w:rPr>
          <w:sz w:val="28"/>
          <w:szCs w:val="28"/>
        </w:rPr>
        <w:t>i</w:t>
      </w:r>
      <w:proofErr w:type="spellEnd"/>
      <w:r w:rsidRPr="00D81808">
        <w:rPr>
          <w:sz w:val="28"/>
          <w:szCs w:val="28"/>
        </w:rPr>
        <w:t xml:space="preserve"> represents the index to the matrix row, while j represents the index to the matrix column. Each component of A is identified by </w:t>
      </w:r>
      <w:proofErr w:type="spellStart"/>
      <w:r w:rsidRPr="00D81808">
        <w:rPr>
          <w:sz w:val="28"/>
          <w:szCs w:val="28"/>
        </w:rPr>
        <w:t>aij</w:t>
      </w:r>
      <w:proofErr w:type="spellEnd"/>
      <w:r w:rsidRPr="00D81808">
        <w:rPr>
          <w:sz w:val="28"/>
          <w:szCs w:val="28"/>
        </w:rPr>
        <w:t xml:space="preserve">. </w:t>
      </w:r>
    </w:p>
    <w:p w14:paraId="0E7D577F" w14:textId="77777777" w:rsidR="00D81808" w:rsidRPr="00D81808" w:rsidRDefault="00D81808" w:rsidP="00D81808">
      <w:pPr>
        <w:rPr>
          <w:sz w:val="28"/>
          <w:szCs w:val="28"/>
        </w:rPr>
      </w:pPr>
      <w:r w:rsidRPr="00D81808">
        <w:rPr>
          <w:sz w:val="28"/>
          <w:szCs w:val="28"/>
        </w:rPr>
        <w:t xml:space="preserve">The full </w:t>
      </w:r>
      <w:proofErr w:type="spellStart"/>
      <w:r w:rsidRPr="00D81808">
        <w:rPr>
          <w:sz w:val="28"/>
          <w:szCs w:val="28"/>
        </w:rPr>
        <w:t>m×n</w:t>
      </w:r>
      <w:proofErr w:type="spellEnd"/>
      <w:r w:rsidRPr="00D81808">
        <w:rPr>
          <w:sz w:val="28"/>
          <w:szCs w:val="28"/>
        </w:rPr>
        <w:t xml:space="preserve"> matrix can be written as: </w:t>
      </w:r>
    </w:p>
    <w:p w14:paraId="799265F8" w14:textId="77777777" w:rsidR="00D81808" w:rsidRPr="00D81808" w:rsidRDefault="00D81808" w:rsidP="00D81808">
      <w:pPr>
        <w:rPr>
          <w:sz w:val="28"/>
          <w:szCs w:val="28"/>
        </w:rPr>
      </w:pPr>
      <w:r w:rsidRPr="00D81808">
        <w:rPr>
          <w:sz w:val="28"/>
          <w:szCs w:val="28"/>
        </w:rPr>
        <w:t>A</w:t>
      </w:r>
      <w:proofErr w:type="gramStart"/>
      <w:r w:rsidRPr="00D81808">
        <w:rPr>
          <w:sz w:val="28"/>
          <w:szCs w:val="28"/>
        </w:rPr>
        <w:t>=[</w:t>
      </w:r>
      <w:proofErr w:type="gramEnd"/>
      <w:r w:rsidRPr="00D81808">
        <w:rPr>
          <w:sz w:val="28"/>
          <w:szCs w:val="28"/>
        </w:rPr>
        <w:t>a11a12a13…a1na21a22a23…a2na31a32a33…a3n</w:t>
      </w:r>
      <w:r w:rsidRPr="00D81808">
        <w:rPr>
          <w:rFonts w:ascii="Cambria Math" w:hAnsi="Cambria Math" w:cs="Cambria Math"/>
          <w:sz w:val="28"/>
          <w:szCs w:val="28"/>
        </w:rPr>
        <w:t>⋮⋮⋮⋱⋮</w:t>
      </w:r>
      <w:r w:rsidRPr="00D81808">
        <w:rPr>
          <w:sz w:val="28"/>
          <w:szCs w:val="28"/>
        </w:rPr>
        <w:t>am1am2am3…</w:t>
      </w:r>
      <w:proofErr w:type="spellStart"/>
      <w:r w:rsidRPr="00D81808">
        <w:rPr>
          <w:sz w:val="28"/>
          <w:szCs w:val="28"/>
        </w:rPr>
        <w:t>amn</w:t>
      </w:r>
      <w:proofErr w:type="spellEnd"/>
      <w:r w:rsidRPr="00D81808">
        <w:rPr>
          <w:sz w:val="28"/>
          <w:szCs w:val="28"/>
        </w:rPr>
        <w:t xml:space="preserve">] </w:t>
      </w:r>
    </w:p>
    <w:p w14:paraId="005EDC33" w14:textId="77777777" w:rsidR="00D81808" w:rsidRPr="00D81808" w:rsidRDefault="00D81808" w:rsidP="00D81808">
      <w:pPr>
        <w:rPr>
          <w:sz w:val="28"/>
          <w:szCs w:val="28"/>
        </w:rPr>
      </w:pPr>
      <w:r w:rsidRPr="00D81808">
        <w:rPr>
          <w:sz w:val="28"/>
          <w:szCs w:val="28"/>
        </w:rPr>
        <w:t xml:space="preserve">It is often useful to abbreviate the full matrix component display into the following expression: </w:t>
      </w:r>
    </w:p>
    <w:p w14:paraId="3BDFC3BE" w14:textId="523242CE" w:rsidR="00D81808" w:rsidRPr="00D81808" w:rsidRDefault="00D81808" w:rsidP="00D81808">
      <w:pPr>
        <w:rPr>
          <w:sz w:val="28"/>
          <w:szCs w:val="28"/>
        </w:rPr>
      </w:pPr>
      <w:r w:rsidRPr="00D81808">
        <w:rPr>
          <w:sz w:val="28"/>
          <w:szCs w:val="28"/>
        </w:rPr>
        <w:t>A=[</w:t>
      </w:r>
      <w:proofErr w:type="spellStart"/>
      <w:r w:rsidRPr="00D81808">
        <w:rPr>
          <w:sz w:val="28"/>
          <w:szCs w:val="28"/>
        </w:rPr>
        <w:t>aij</w:t>
      </w:r>
      <w:proofErr w:type="spellEnd"/>
      <w:r w:rsidRPr="00D81808">
        <w:rPr>
          <w:sz w:val="28"/>
          <w:szCs w:val="28"/>
        </w:rPr>
        <w:t>]</w:t>
      </w:r>
      <w:proofErr w:type="spellStart"/>
      <w:r w:rsidRPr="00D81808">
        <w:rPr>
          <w:sz w:val="28"/>
          <w:szCs w:val="28"/>
        </w:rPr>
        <w:t>m×n</w:t>
      </w:r>
      <w:proofErr w:type="spellEnd"/>
    </w:p>
    <w:p w14:paraId="6D330225" w14:textId="21DE3FE8" w:rsidR="00D81808" w:rsidRDefault="00D81808" w:rsidP="00D81808">
      <w:pPr>
        <w:rPr>
          <w:sz w:val="36"/>
          <w:szCs w:val="36"/>
        </w:rPr>
      </w:pPr>
      <w:r w:rsidRPr="00D81808">
        <w:rPr>
          <w:sz w:val="36"/>
          <w:szCs w:val="36"/>
        </w:rPr>
        <w:t>Example:</w:t>
      </w:r>
    </w:p>
    <w:p w14:paraId="7E50C219" w14:textId="31E4D45E" w:rsidR="00D81808" w:rsidRDefault="00D81808" w:rsidP="00D81808">
      <w:pPr>
        <w:rPr>
          <w:sz w:val="36"/>
          <w:szCs w:val="36"/>
        </w:rPr>
      </w:pPr>
      <w:r w:rsidRPr="00D81808">
        <w:rPr>
          <w:noProof/>
          <w:sz w:val="36"/>
          <w:szCs w:val="36"/>
        </w:rPr>
        <w:drawing>
          <wp:inline distT="0" distB="0" distL="0" distR="0" wp14:anchorId="5EE7D460" wp14:editId="5F0730B7">
            <wp:extent cx="908050" cy="1727200"/>
            <wp:effectExtent l="0" t="0" r="6350" b="6350"/>
            <wp:docPr id="1168765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050" cy="1727200"/>
                    </a:xfrm>
                    <a:prstGeom prst="rect">
                      <a:avLst/>
                    </a:prstGeom>
                    <a:noFill/>
                    <a:ln>
                      <a:noFill/>
                    </a:ln>
                  </pic:spPr>
                </pic:pic>
              </a:graphicData>
            </a:graphic>
          </wp:inline>
        </w:drawing>
      </w:r>
    </w:p>
    <w:p w14:paraId="56699957" w14:textId="55347469" w:rsidR="00FD4370" w:rsidRPr="00FD4370" w:rsidRDefault="00D81808" w:rsidP="00FD4370">
      <w:pPr>
        <w:rPr>
          <w:b/>
          <w:bCs/>
          <w:sz w:val="28"/>
          <w:szCs w:val="28"/>
        </w:rPr>
      </w:pPr>
      <w:r w:rsidRPr="00AE64AD">
        <w:rPr>
          <w:b/>
          <w:bCs/>
          <w:sz w:val="44"/>
          <w:szCs w:val="44"/>
        </w:rPr>
        <w:t>Tensors</w:t>
      </w:r>
      <w:r w:rsidR="00FD4370" w:rsidRPr="00AE64AD">
        <w:rPr>
          <w:b/>
          <w:bCs/>
          <w:sz w:val="44"/>
          <w:szCs w:val="44"/>
        </w:rPr>
        <w:t>:</w:t>
      </w:r>
      <w:r w:rsidR="00FD4370" w:rsidRPr="00FD4370">
        <w:rPr>
          <w:rFonts w:ascii="Bookman Old Style" w:hAnsi="Bookman Old Style" w:cs="Bookman Old Style"/>
          <w:color w:val="272727"/>
          <w:kern w:val="0"/>
          <w:sz w:val="23"/>
          <w:szCs w:val="23"/>
        </w:rPr>
        <w:t xml:space="preserve"> </w:t>
      </w:r>
      <w:r w:rsidR="00FD4370" w:rsidRPr="00FD4370">
        <w:rPr>
          <w:sz w:val="28"/>
          <w:szCs w:val="28"/>
        </w:rPr>
        <w:t xml:space="preserve">The more general entity of a tensor encapsulates the scalar, vector and the matrix. It is sometimes necessary—both in the physical sciences and machine learning—to make use of tensors with order that exceeds two. </w:t>
      </w:r>
    </w:p>
    <w:p w14:paraId="7F75ECC6" w14:textId="13C705C1" w:rsidR="00D81808" w:rsidRDefault="00FD4370" w:rsidP="00FD4370">
      <w:pPr>
        <w:rPr>
          <w:sz w:val="28"/>
          <w:szCs w:val="28"/>
        </w:rPr>
      </w:pPr>
      <w:r w:rsidRPr="00FD4370">
        <w:rPr>
          <w:sz w:val="28"/>
          <w:szCs w:val="28"/>
        </w:rPr>
        <w:lastRenderedPageBreak/>
        <w:t>In theoretical physics, and general relativity in particular, the Riemann curvature tensor is a 4th-order tensor that describes the local curvature of spacetime. In machine learning, and deep learning in particular, a 3rd-order tensor can be used to describe the intensity values of multiple channels (red, green and blue) from a two-dimensional</w:t>
      </w:r>
      <w:r>
        <w:rPr>
          <w:sz w:val="28"/>
          <w:szCs w:val="28"/>
        </w:rPr>
        <w:t xml:space="preserve"> image.</w:t>
      </w:r>
    </w:p>
    <w:p w14:paraId="5ED086DB" w14:textId="4EC52AEE" w:rsidR="00FD4370" w:rsidRDefault="00FD4370" w:rsidP="00FD4370">
      <w:pPr>
        <w:rPr>
          <w:b/>
          <w:bCs/>
          <w:sz w:val="28"/>
          <w:szCs w:val="28"/>
        </w:rPr>
      </w:pPr>
      <w:r w:rsidRPr="00FD4370">
        <w:rPr>
          <w:b/>
          <w:bCs/>
          <w:sz w:val="28"/>
          <w:szCs w:val="28"/>
        </w:rPr>
        <w:t>Example:</w:t>
      </w:r>
    </w:p>
    <w:p w14:paraId="6184F7DC" w14:textId="7F107D01" w:rsidR="00FD4370" w:rsidRDefault="00FD4370" w:rsidP="00FD4370">
      <w:pPr>
        <w:rPr>
          <w:sz w:val="28"/>
          <w:szCs w:val="28"/>
        </w:rPr>
      </w:pPr>
      <w:r w:rsidRPr="00FD4370">
        <w:rPr>
          <w:noProof/>
          <w:sz w:val="28"/>
          <w:szCs w:val="28"/>
        </w:rPr>
        <w:drawing>
          <wp:inline distT="0" distB="0" distL="0" distR="0" wp14:anchorId="4A120C2F" wp14:editId="4BD32A74">
            <wp:extent cx="1821815" cy="1773555"/>
            <wp:effectExtent l="0" t="0" r="6985" b="0"/>
            <wp:docPr id="643090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773555"/>
                    </a:xfrm>
                    <a:prstGeom prst="rect">
                      <a:avLst/>
                    </a:prstGeom>
                    <a:noFill/>
                    <a:ln>
                      <a:noFill/>
                    </a:ln>
                  </pic:spPr>
                </pic:pic>
              </a:graphicData>
            </a:graphic>
          </wp:inline>
        </w:drawing>
      </w:r>
    </w:p>
    <w:p w14:paraId="72DFFBA1" w14:textId="5D9407BE" w:rsidR="00FD4370" w:rsidRPr="00AE64AD" w:rsidRDefault="00FD4370" w:rsidP="00FD4370">
      <w:pPr>
        <w:rPr>
          <w:sz w:val="44"/>
          <w:szCs w:val="44"/>
        </w:rPr>
      </w:pPr>
      <w:proofErr w:type="gramStart"/>
      <w:r w:rsidRPr="00AE64AD">
        <w:rPr>
          <w:b/>
          <w:bCs/>
          <w:sz w:val="44"/>
          <w:szCs w:val="44"/>
        </w:rPr>
        <w:t>Gradient :</w:t>
      </w:r>
      <w:proofErr w:type="gramEnd"/>
    </w:p>
    <w:p w14:paraId="127B6573" w14:textId="38B4359E" w:rsidR="00FD4370" w:rsidRDefault="00FD4370" w:rsidP="00FD4370">
      <w:pPr>
        <w:rPr>
          <w:sz w:val="28"/>
          <w:szCs w:val="28"/>
        </w:rPr>
      </w:pPr>
      <w:r w:rsidRPr="00FD4370">
        <w:rPr>
          <w:sz w:val="28"/>
          <w:szCs w:val="28"/>
        </w:rPr>
        <w:t>Gradient descent is an optimization algorithm that’s used when training a machine learning model. It’s based on a convex function and tweaks its parameters iteratively to minimize a given function to its local minimum</w:t>
      </w:r>
      <w:r>
        <w:rPr>
          <w:sz w:val="28"/>
          <w:szCs w:val="28"/>
        </w:rPr>
        <w:t>.</w:t>
      </w:r>
    </w:p>
    <w:p w14:paraId="7D4611E0" w14:textId="458D980E" w:rsidR="00FD4370" w:rsidRDefault="00FD4370" w:rsidP="00FD4370">
      <w:pPr>
        <w:jc w:val="center"/>
        <w:rPr>
          <w:sz w:val="36"/>
          <w:szCs w:val="36"/>
        </w:rPr>
      </w:pPr>
      <w:r w:rsidRPr="00FD4370">
        <w:rPr>
          <w:sz w:val="36"/>
          <w:szCs w:val="36"/>
        </w:rPr>
        <w:t>(OR)</w:t>
      </w:r>
    </w:p>
    <w:p w14:paraId="2670ECA0" w14:textId="00309D28" w:rsidR="00FD4370" w:rsidRDefault="00FD4370" w:rsidP="00FD4370">
      <w:pPr>
        <w:rPr>
          <w:sz w:val="36"/>
          <w:szCs w:val="36"/>
        </w:rPr>
      </w:pPr>
      <w:r>
        <w:rPr>
          <w:sz w:val="36"/>
          <w:szCs w:val="36"/>
        </w:rPr>
        <w:t>b)</w:t>
      </w:r>
      <w:ins w:id="3" w:author="Microsoft Word" w:date="2024-09-17T12:17:00Z" w16du:dateUtc="2024-09-17T06:47:00Z">
        <w:r w:rsidR="00672F44">
          <w:rPr>
            <w:sz w:val="36"/>
            <w:szCs w:val="36"/>
          </w:rPr>
          <w:t>2.</w:t>
        </w:r>
      </w:ins>
      <w:r w:rsidR="00E80742">
        <w:rPr>
          <w:sz w:val="36"/>
          <w:szCs w:val="36"/>
        </w:rPr>
        <w:t xml:space="preserve"> </w:t>
      </w:r>
      <w:r w:rsidRPr="00E80742">
        <w:rPr>
          <w:b/>
          <w:bCs/>
          <w:sz w:val="36"/>
          <w:szCs w:val="36"/>
        </w:rPr>
        <w:t xml:space="preserve">Describe </w:t>
      </w:r>
      <w:r w:rsidR="00AE64AD">
        <w:rPr>
          <w:b/>
          <w:bCs/>
          <w:sz w:val="36"/>
          <w:szCs w:val="36"/>
        </w:rPr>
        <w:t>univariant,</w:t>
      </w:r>
      <w:r w:rsidRPr="00E80742">
        <w:rPr>
          <w:b/>
          <w:bCs/>
          <w:sz w:val="36"/>
          <w:szCs w:val="36"/>
        </w:rPr>
        <w:t xml:space="preserve"> bivariant and multi variant analysis with suitable example</w:t>
      </w:r>
    </w:p>
    <w:p w14:paraId="20250209" w14:textId="23F9C281" w:rsidR="007420C6" w:rsidRPr="007420C6" w:rsidRDefault="00E80742" w:rsidP="007420C6">
      <w:pPr>
        <w:rPr>
          <w:ins w:id="4" w:author="Microsoft Word" w:date="2024-09-17T12:17:00Z" w16du:dateUtc="2024-09-17T06:47:00Z"/>
          <w:b/>
          <w:bCs/>
          <w:sz w:val="36"/>
          <w:szCs w:val="36"/>
        </w:rPr>
      </w:pPr>
      <w:ins w:id="5" w:author="Microsoft Word" w:date="2024-09-17T12:17:00Z" w16du:dateUtc="2024-09-17T06:47:00Z">
        <w:r>
          <w:rPr>
            <w:sz w:val="36"/>
            <w:szCs w:val="36"/>
          </w:rPr>
          <w:t>Ans:</w:t>
        </w:r>
        <w:r w:rsidR="007420C6" w:rsidRPr="007420C6">
          <w:rPr>
            <w:rFonts w:ascii="Nunito" w:eastAsia="Times New Roman" w:hAnsi="Nunito" w:cs="Times New Roman"/>
            <w:b/>
            <w:bCs/>
            <w:color w:val="273239"/>
            <w:spacing w:val="2"/>
            <w:kern w:val="0"/>
            <w:sz w:val="28"/>
            <w:szCs w:val="28"/>
            <w:bdr w:val="none" w:sz="0" w:space="0" w:color="auto" w:frame="1"/>
            <w:lang w:eastAsia="en-IN"/>
            <w14:ligatures w14:val="none"/>
          </w:rPr>
          <w:t xml:space="preserve"> </w:t>
        </w:r>
        <w:r w:rsidR="007420C6" w:rsidRPr="007420C6">
          <w:rPr>
            <w:b/>
            <w:bCs/>
            <w:sz w:val="36"/>
            <w:szCs w:val="36"/>
          </w:rPr>
          <w:t>Univariate data: </w:t>
        </w:r>
      </w:ins>
    </w:p>
    <w:p w14:paraId="46CBDE6C" w14:textId="77777777" w:rsidR="007420C6" w:rsidRDefault="007420C6" w:rsidP="007420C6">
      <w:pPr>
        <w:rPr>
          <w:ins w:id="6" w:author="Microsoft Word" w:date="2024-09-17T12:17:00Z" w16du:dateUtc="2024-09-17T06:47:00Z"/>
          <w:sz w:val="28"/>
          <w:szCs w:val="28"/>
        </w:rPr>
      </w:pPr>
      <w:ins w:id="7" w:author="Microsoft Word" w:date="2024-09-17T12:17:00Z" w16du:dateUtc="2024-09-17T06:47:00Z">
        <w:r w:rsidRPr="007420C6">
          <w:rPr>
            <w:sz w:val="28"/>
            <w:szCs w:val="28"/>
          </w:rPr>
          <w:t xml:space="preserve">Univariate data refers to a type of data in which each observation or data point corresponds to a single variable. In other words, it involves the measurement or observation of a single characteristic or attribute for each individual or item in the dataset. </w:t>
        </w:r>
        <w:proofErr w:type="spellStart"/>
        <w:r w:rsidRPr="007420C6">
          <w:rPr>
            <w:sz w:val="28"/>
            <w:szCs w:val="28"/>
          </w:rPr>
          <w:t>Analyzing</w:t>
        </w:r>
        <w:proofErr w:type="spellEnd"/>
        <w:r w:rsidRPr="007420C6">
          <w:rPr>
            <w:sz w:val="28"/>
            <w:szCs w:val="28"/>
          </w:rPr>
          <w:t xml:space="preserve"> univariate data is the simplest form of analysis in statistics.</w:t>
        </w:r>
      </w:ins>
    </w:p>
    <w:p w14:paraId="7E1CF146" w14:textId="04DA7CC2" w:rsidR="007420C6" w:rsidRDefault="007420C6" w:rsidP="007420C6">
      <w:pPr>
        <w:rPr>
          <w:ins w:id="8" w:author="Microsoft Word" w:date="2024-09-17T12:17:00Z" w16du:dateUtc="2024-09-17T06:47:00Z"/>
          <w:b/>
          <w:bCs/>
          <w:sz w:val="28"/>
          <w:szCs w:val="28"/>
        </w:rPr>
      </w:pPr>
      <w:ins w:id="9" w:author="Microsoft Word" w:date="2024-09-17T12:17:00Z" w16du:dateUtc="2024-09-17T06:47:00Z">
        <w:r w:rsidRPr="007420C6">
          <w:rPr>
            <w:b/>
            <w:bCs/>
            <w:sz w:val="28"/>
            <w:szCs w:val="28"/>
          </w:rPr>
          <w:t>Example:</w:t>
        </w:r>
      </w:ins>
    </w:p>
    <w:tbl>
      <w:tblPr>
        <w:tblW w:w="0" w:type="auto"/>
        <w:shd w:val="clear" w:color="auto" w:fill="FFFFFF"/>
        <w:tblCellMar>
          <w:left w:w="0" w:type="dxa"/>
          <w:right w:w="0" w:type="dxa"/>
        </w:tblCellMar>
        <w:tblLook w:val="04A0" w:firstRow="1" w:lastRow="0" w:firstColumn="1" w:lastColumn="0" w:noHBand="0" w:noVBand="1"/>
      </w:tblPr>
      <w:tblGrid>
        <w:gridCol w:w="1861"/>
        <w:gridCol w:w="726"/>
        <w:gridCol w:w="943"/>
        <w:gridCol w:w="726"/>
        <w:gridCol w:w="943"/>
        <w:gridCol w:w="726"/>
        <w:gridCol w:w="726"/>
        <w:gridCol w:w="726"/>
      </w:tblGrid>
      <w:tr w:rsidR="007420C6" w:rsidRPr="007420C6" w14:paraId="7C323AD5" w14:textId="77777777" w:rsidTr="007420C6">
        <w:trPr>
          <w:tblHeader/>
          <w:ins w:id="10"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8144098" w14:textId="77777777" w:rsidR="007420C6" w:rsidRPr="007420C6" w:rsidRDefault="007420C6" w:rsidP="007420C6">
            <w:pPr>
              <w:rPr>
                <w:ins w:id="11" w:author="Microsoft Word" w:date="2024-09-17T12:17:00Z" w16du:dateUtc="2024-09-17T06:47:00Z"/>
                <w:b/>
                <w:bCs/>
                <w:sz w:val="28"/>
                <w:szCs w:val="28"/>
              </w:rPr>
            </w:pPr>
            <w:ins w:id="12" w:author="Microsoft Word" w:date="2024-09-17T12:17:00Z" w16du:dateUtc="2024-09-17T06:47:00Z">
              <w:r w:rsidRPr="007420C6">
                <w:rPr>
                  <w:b/>
                  <w:bCs/>
                  <w:sz w:val="28"/>
                  <w:szCs w:val="28"/>
                </w:rPr>
                <w:t>Heights (in cm)</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BFEE88E" w14:textId="77777777" w:rsidR="007420C6" w:rsidRPr="007420C6" w:rsidRDefault="007420C6" w:rsidP="007420C6">
            <w:pPr>
              <w:rPr>
                <w:ins w:id="13" w:author="Microsoft Word" w:date="2024-09-17T12:17:00Z" w16du:dateUtc="2024-09-17T06:47:00Z"/>
                <w:b/>
                <w:bCs/>
                <w:sz w:val="28"/>
                <w:szCs w:val="28"/>
              </w:rPr>
            </w:pPr>
            <w:ins w:id="14" w:author="Microsoft Word" w:date="2024-09-17T12:17:00Z" w16du:dateUtc="2024-09-17T06:47:00Z">
              <w:r w:rsidRPr="007420C6">
                <w:rPr>
                  <w:b/>
                  <w:bCs/>
                  <w:sz w:val="28"/>
                  <w:szCs w:val="28"/>
                </w:rPr>
                <w:t>164</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2C4131" w14:textId="77777777" w:rsidR="007420C6" w:rsidRPr="007420C6" w:rsidRDefault="007420C6" w:rsidP="007420C6">
            <w:pPr>
              <w:rPr>
                <w:ins w:id="15" w:author="Microsoft Word" w:date="2024-09-17T12:17:00Z" w16du:dateUtc="2024-09-17T06:47:00Z"/>
                <w:b/>
                <w:bCs/>
                <w:sz w:val="28"/>
                <w:szCs w:val="28"/>
              </w:rPr>
            </w:pPr>
            <w:ins w:id="16" w:author="Microsoft Word" w:date="2024-09-17T12:17:00Z" w16du:dateUtc="2024-09-17T06:47:00Z">
              <w:r w:rsidRPr="007420C6">
                <w:rPr>
                  <w:b/>
                  <w:bCs/>
                  <w:sz w:val="28"/>
                  <w:szCs w:val="28"/>
                </w:rPr>
                <w:t>167.3</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5CDB1B8" w14:textId="77777777" w:rsidR="007420C6" w:rsidRPr="007420C6" w:rsidRDefault="007420C6" w:rsidP="007420C6">
            <w:pPr>
              <w:rPr>
                <w:ins w:id="17" w:author="Microsoft Word" w:date="2024-09-17T12:17:00Z" w16du:dateUtc="2024-09-17T06:47:00Z"/>
                <w:b/>
                <w:bCs/>
                <w:sz w:val="28"/>
                <w:szCs w:val="28"/>
              </w:rPr>
            </w:pPr>
            <w:ins w:id="18" w:author="Microsoft Word" w:date="2024-09-17T12:17:00Z" w16du:dateUtc="2024-09-17T06:47:00Z">
              <w:r w:rsidRPr="007420C6">
                <w:rPr>
                  <w:b/>
                  <w:bCs/>
                  <w:sz w:val="28"/>
                  <w:szCs w:val="28"/>
                </w:rPr>
                <w:t>170</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27AD2B" w14:textId="77777777" w:rsidR="007420C6" w:rsidRPr="007420C6" w:rsidRDefault="007420C6" w:rsidP="007420C6">
            <w:pPr>
              <w:rPr>
                <w:ins w:id="19" w:author="Microsoft Word" w:date="2024-09-17T12:17:00Z" w16du:dateUtc="2024-09-17T06:47:00Z"/>
                <w:b/>
                <w:bCs/>
                <w:sz w:val="28"/>
                <w:szCs w:val="28"/>
              </w:rPr>
            </w:pPr>
            <w:ins w:id="20" w:author="Microsoft Word" w:date="2024-09-17T12:17:00Z" w16du:dateUtc="2024-09-17T06:47:00Z">
              <w:r w:rsidRPr="007420C6">
                <w:rPr>
                  <w:b/>
                  <w:bCs/>
                  <w:sz w:val="28"/>
                  <w:szCs w:val="28"/>
                </w:rPr>
                <w:t>174.2</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02B35D8" w14:textId="77777777" w:rsidR="007420C6" w:rsidRPr="007420C6" w:rsidRDefault="007420C6" w:rsidP="007420C6">
            <w:pPr>
              <w:rPr>
                <w:ins w:id="21" w:author="Microsoft Word" w:date="2024-09-17T12:17:00Z" w16du:dateUtc="2024-09-17T06:47:00Z"/>
                <w:b/>
                <w:bCs/>
                <w:sz w:val="28"/>
                <w:szCs w:val="28"/>
              </w:rPr>
            </w:pPr>
            <w:ins w:id="22" w:author="Microsoft Word" w:date="2024-09-17T12:17:00Z" w16du:dateUtc="2024-09-17T06:47:00Z">
              <w:r w:rsidRPr="007420C6">
                <w:rPr>
                  <w:b/>
                  <w:bCs/>
                  <w:sz w:val="28"/>
                  <w:szCs w:val="28"/>
                </w:rPr>
                <w:t>178</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BD769D" w14:textId="77777777" w:rsidR="007420C6" w:rsidRPr="007420C6" w:rsidRDefault="007420C6" w:rsidP="007420C6">
            <w:pPr>
              <w:rPr>
                <w:ins w:id="23" w:author="Microsoft Word" w:date="2024-09-17T12:17:00Z" w16du:dateUtc="2024-09-17T06:47:00Z"/>
                <w:b/>
                <w:bCs/>
                <w:sz w:val="28"/>
                <w:szCs w:val="28"/>
              </w:rPr>
            </w:pPr>
            <w:ins w:id="24" w:author="Microsoft Word" w:date="2024-09-17T12:17:00Z" w16du:dateUtc="2024-09-17T06:47:00Z">
              <w:r w:rsidRPr="007420C6">
                <w:rPr>
                  <w:b/>
                  <w:bCs/>
                  <w:sz w:val="28"/>
                  <w:szCs w:val="28"/>
                </w:rPr>
                <w:t>180</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7C2206" w14:textId="77777777" w:rsidR="007420C6" w:rsidRPr="007420C6" w:rsidRDefault="007420C6" w:rsidP="007420C6">
            <w:pPr>
              <w:rPr>
                <w:ins w:id="25" w:author="Microsoft Word" w:date="2024-09-17T12:17:00Z" w16du:dateUtc="2024-09-17T06:47:00Z"/>
                <w:b/>
                <w:bCs/>
                <w:sz w:val="28"/>
                <w:szCs w:val="28"/>
              </w:rPr>
            </w:pPr>
            <w:ins w:id="26" w:author="Microsoft Word" w:date="2024-09-17T12:17:00Z" w16du:dateUtc="2024-09-17T06:47:00Z">
              <w:r w:rsidRPr="007420C6">
                <w:rPr>
                  <w:b/>
                  <w:bCs/>
                  <w:sz w:val="28"/>
                  <w:szCs w:val="28"/>
                </w:rPr>
                <w:t>186</w:t>
              </w:r>
            </w:ins>
          </w:p>
        </w:tc>
      </w:tr>
    </w:tbl>
    <w:p w14:paraId="5BE47B51" w14:textId="77777777" w:rsidR="007420C6" w:rsidRPr="007420C6" w:rsidRDefault="007420C6" w:rsidP="007420C6">
      <w:pPr>
        <w:rPr>
          <w:ins w:id="27" w:author="Microsoft Word" w:date="2024-09-17T12:17:00Z" w16du:dateUtc="2024-09-17T06:47:00Z"/>
          <w:b/>
          <w:bCs/>
          <w:sz w:val="28"/>
          <w:szCs w:val="28"/>
        </w:rPr>
      </w:pPr>
    </w:p>
    <w:p w14:paraId="2607830D" w14:textId="12F9F2FF" w:rsidR="007420C6" w:rsidRPr="007420C6" w:rsidRDefault="007420C6" w:rsidP="007420C6">
      <w:pPr>
        <w:rPr>
          <w:ins w:id="28" w:author="Microsoft Word" w:date="2024-09-17T12:17:00Z" w16du:dateUtc="2024-09-17T06:47:00Z"/>
          <w:b/>
          <w:bCs/>
          <w:sz w:val="28"/>
          <w:szCs w:val="28"/>
        </w:rPr>
      </w:pPr>
      <w:ins w:id="29" w:author="Microsoft Word" w:date="2024-09-17T12:17:00Z" w16du:dateUtc="2024-09-17T06:47:00Z">
        <w:r w:rsidRPr="007420C6">
          <w:rPr>
            <w:b/>
            <w:bCs/>
            <w:sz w:val="28"/>
            <w:szCs w:val="28"/>
          </w:rPr>
          <w:lastRenderedPageBreak/>
          <w:t>Bivariate data</w:t>
        </w:r>
        <w:r>
          <w:rPr>
            <w:b/>
            <w:bCs/>
            <w:sz w:val="28"/>
            <w:szCs w:val="28"/>
          </w:rPr>
          <w:t>:</w:t>
        </w:r>
      </w:ins>
    </w:p>
    <w:p w14:paraId="4175EBCE" w14:textId="77777777" w:rsidR="007420C6" w:rsidRDefault="007420C6" w:rsidP="007420C6">
      <w:pPr>
        <w:rPr>
          <w:ins w:id="30" w:author="Microsoft Word" w:date="2024-09-17T12:17:00Z" w16du:dateUtc="2024-09-17T06:47:00Z"/>
          <w:sz w:val="28"/>
          <w:szCs w:val="28"/>
        </w:rPr>
      </w:pPr>
      <w:ins w:id="31" w:author="Microsoft Word" w:date="2024-09-17T12:17:00Z" w16du:dateUtc="2024-09-17T06:47:00Z">
        <w:r w:rsidRPr="007420C6">
          <w:rPr>
            <w:sz w:val="28"/>
            <w:szCs w:val="28"/>
          </w:rPr>
          <w:t>Bivariate data involves two different variables, and the analysis of this type of data focuses on understanding the relationship or association between these two variables. </w:t>
        </w:r>
        <w:r w:rsidRPr="007420C6">
          <w:rPr>
            <w:b/>
            <w:bCs/>
            <w:sz w:val="28"/>
            <w:szCs w:val="28"/>
          </w:rPr>
          <w:t>Example </w:t>
        </w:r>
        <w:r w:rsidRPr="007420C6">
          <w:rPr>
            <w:sz w:val="28"/>
            <w:szCs w:val="28"/>
          </w:rPr>
          <w:t>of bivariate data can be temperature and ice cream sales in summer season.</w:t>
        </w:r>
      </w:ins>
    </w:p>
    <w:tbl>
      <w:tblPr>
        <w:tblW w:w="0" w:type="auto"/>
        <w:shd w:val="clear" w:color="auto" w:fill="FFFFFF"/>
        <w:tblCellMar>
          <w:left w:w="0" w:type="dxa"/>
          <w:right w:w="0" w:type="dxa"/>
        </w:tblCellMar>
        <w:tblLook w:val="04A0" w:firstRow="1" w:lastRow="0" w:firstColumn="1" w:lastColumn="0" w:noHBand="0" w:noVBand="1"/>
      </w:tblPr>
      <w:tblGrid>
        <w:gridCol w:w="1609"/>
        <w:gridCol w:w="2103"/>
      </w:tblGrid>
      <w:tr w:rsidR="007420C6" w:rsidRPr="007420C6" w14:paraId="5EA73CCE" w14:textId="77777777" w:rsidTr="007420C6">
        <w:trPr>
          <w:tblHeader/>
          <w:ins w:id="32"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E1B2207" w14:textId="77777777" w:rsidR="007420C6" w:rsidRPr="007420C6" w:rsidRDefault="007420C6" w:rsidP="007420C6">
            <w:pPr>
              <w:rPr>
                <w:ins w:id="33" w:author="Microsoft Word" w:date="2024-09-17T12:17:00Z" w16du:dateUtc="2024-09-17T06:47:00Z"/>
                <w:b/>
                <w:bCs/>
                <w:sz w:val="28"/>
                <w:szCs w:val="28"/>
              </w:rPr>
            </w:pPr>
            <w:ins w:id="34" w:author="Microsoft Word" w:date="2024-09-17T12:17:00Z" w16du:dateUtc="2024-09-17T06:47:00Z">
              <w:r w:rsidRPr="007420C6">
                <w:rPr>
                  <w:b/>
                  <w:bCs/>
                  <w:sz w:val="28"/>
                  <w:szCs w:val="28"/>
                </w:rPr>
                <w:t>Temperature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F56819" w14:textId="77777777" w:rsidR="007420C6" w:rsidRPr="007420C6" w:rsidRDefault="007420C6" w:rsidP="007420C6">
            <w:pPr>
              <w:rPr>
                <w:ins w:id="35" w:author="Microsoft Word" w:date="2024-09-17T12:17:00Z" w16du:dateUtc="2024-09-17T06:47:00Z"/>
                <w:b/>
                <w:bCs/>
                <w:sz w:val="28"/>
                <w:szCs w:val="28"/>
              </w:rPr>
            </w:pPr>
            <w:ins w:id="36" w:author="Microsoft Word" w:date="2024-09-17T12:17:00Z" w16du:dateUtc="2024-09-17T06:47:00Z">
              <w:r w:rsidRPr="007420C6">
                <w:rPr>
                  <w:b/>
                  <w:bCs/>
                  <w:sz w:val="28"/>
                  <w:szCs w:val="28"/>
                </w:rPr>
                <w:t>Ice Cream Sales</w:t>
              </w:r>
            </w:ins>
          </w:p>
        </w:tc>
      </w:tr>
      <w:tr w:rsidR="007420C6" w:rsidRPr="007420C6" w14:paraId="2FFF7E7A" w14:textId="77777777" w:rsidTr="007420C6">
        <w:trPr>
          <w:ins w:id="37"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D48DBE" w14:textId="77777777" w:rsidR="007420C6" w:rsidRPr="007420C6" w:rsidRDefault="007420C6" w:rsidP="007420C6">
            <w:pPr>
              <w:rPr>
                <w:ins w:id="38" w:author="Microsoft Word" w:date="2024-09-17T12:17:00Z" w16du:dateUtc="2024-09-17T06:47:00Z"/>
                <w:sz w:val="28"/>
                <w:szCs w:val="28"/>
              </w:rPr>
            </w:pPr>
            <w:ins w:id="39" w:author="Microsoft Word" w:date="2024-09-17T12:17:00Z" w16du:dateUtc="2024-09-17T06:47:00Z">
              <w:r w:rsidRPr="007420C6">
                <w:rPr>
                  <w:sz w:val="28"/>
                  <w:szCs w:val="28"/>
                </w:rPr>
                <w:t>20</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4E82E0" w14:textId="77777777" w:rsidR="007420C6" w:rsidRPr="007420C6" w:rsidRDefault="007420C6" w:rsidP="007420C6">
            <w:pPr>
              <w:rPr>
                <w:ins w:id="40" w:author="Microsoft Word" w:date="2024-09-17T12:17:00Z" w16du:dateUtc="2024-09-17T06:47:00Z"/>
                <w:sz w:val="28"/>
                <w:szCs w:val="28"/>
              </w:rPr>
            </w:pPr>
            <w:ins w:id="41" w:author="Microsoft Word" w:date="2024-09-17T12:17:00Z" w16du:dateUtc="2024-09-17T06:47:00Z">
              <w:r w:rsidRPr="007420C6">
                <w:rPr>
                  <w:sz w:val="28"/>
                  <w:szCs w:val="28"/>
                </w:rPr>
                <w:t>2000</w:t>
              </w:r>
            </w:ins>
          </w:p>
        </w:tc>
      </w:tr>
      <w:tr w:rsidR="007420C6" w:rsidRPr="007420C6" w14:paraId="167574D9" w14:textId="77777777" w:rsidTr="007420C6">
        <w:trPr>
          <w:ins w:id="42"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A3E383" w14:textId="77777777" w:rsidR="007420C6" w:rsidRPr="007420C6" w:rsidRDefault="007420C6" w:rsidP="007420C6">
            <w:pPr>
              <w:rPr>
                <w:ins w:id="43" w:author="Microsoft Word" w:date="2024-09-17T12:17:00Z" w16du:dateUtc="2024-09-17T06:47:00Z"/>
                <w:sz w:val="28"/>
                <w:szCs w:val="28"/>
              </w:rPr>
            </w:pPr>
            <w:ins w:id="44" w:author="Microsoft Word" w:date="2024-09-17T12:17:00Z" w16du:dateUtc="2024-09-17T06:47:00Z">
              <w:r w:rsidRPr="007420C6">
                <w:rPr>
                  <w:sz w:val="28"/>
                  <w:szCs w:val="28"/>
                </w:rPr>
                <w:t>25</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5C0695" w14:textId="77777777" w:rsidR="007420C6" w:rsidRPr="007420C6" w:rsidRDefault="007420C6" w:rsidP="007420C6">
            <w:pPr>
              <w:rPr>
                <w:ins w:id="45" w:author="Microsoft Word" w:date="2024-09-17T12:17:00Z" w16du:dateUtc="2024-09-17T06:47:00Z"/>
                <w:sz w:val="28"/>
                <w:szCs w:val="28"/>
              </w:rPr>
            </w:pPr>
            <w:ins w:id="46" w:author="Microsoft Word" w:date="2024-09-17T12:17:00Z" w16du:dateUtc="2024-09-17T06:47:00Z">
              <w:r w:rsidRPr="007420C6">
                <w:rPr>
                  <w:sz w:val="28"/>
                  <w:szCs w:val="28"/>
                </w:rPr>
                <w:t>2500</w:t>
              </w:r>
            </w:ins>
          </w:p>
        </w:tc>
      </w:tr>
      <w:tr w:rsidR="007420C6" w:rsidRPr="007420C6" w14:paraId="2AB1CAC4" w14:textId="77777777" w:rsidTr="007420C6">
        <w:trPr>
          <w:ins w:id="47"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05FD5" w14:textId="77777777" w:rsidR="007420C6" w:rsidRPr="007420C6" w:rsidRDefault="007420C6" w:rsidP="007420C6">
            <w:pPr>
              <w:rPr>
                <w:ins w:id="48" w:author="Microsoft Word" w:date="2024-09-17T12:17:00Z" w16du:dateUtc="2024-09-17T06:47:00Z"/>
                <w:sz w:val="28"/>
                <w:szCs w:val="28"/>
              </w:rPr>
            </w:pPr>
            <w:ins w:id="49" w:author="Microsoft Word" w:date="2024-09-17T12:17:00Z" w16du:dateUtc="2024-09-17T06:47:00Z">
              <w:r w:rsidRPr="007420C6">
                <w:rPr>
                  <w:sz w:val="28"/>
                  <w:szCs w:val="28"/>
                </w:rPr>
                <w:t>35</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92E4C" w14:textId="77777777" w:rsidR="007420C6" w:rsidRPr="007420C6" w:rsidRDefault="007420C6" w:rsidP="007420C6">
            <w:pPr>
              <w:rPr>
                <w:ins w:id="50" w:author="Microsoft Word" w:date="2024-09-17T12:17:00Z" w16du:dateUtc="2024-09-17T06:47:00Z"/>
                <w:sz w:val="28"/>
                <w:szCs w:val="28"/>
              </w:rPr>
            </w:pPr>
            <w:ins w:id="51" w:author="Microsoft Word" w:date="2024-09-17T12:17:00Z" w16du:dateUtc="2024-09-17T06:47:00Z">
              <w:r w:rsidRPr="007420C6">
                <w:rPr>
                  <w:sz w:val="28"/>
                  <w:szCs w:val="28"/>
                </w:rPr>
                <w:t>5000</w:t>
              </w:r>
            </w:ins>
          </w:p>
        </w:tc>
      </w:tr>
    </w:tbl>
    <w:p w14:paraId="42372D39" w14:textId="77777777" w:rsidR="007420C6" w:rsidRDefault="007420C6" w:rsidP="007420C6">
      <w:pPr>
        <w:rPr>
          <w:ins w:id="52" w:author="Microsoft Word" w:date="2024-09-17T12:17:00Z" w16du:dateUtc="2024-09-17T06:47:00Z"/>
          <w:sz w:val="28"/>
          <w:szCs w:val="28"/>
        </w:rPr>
      </w:pPr>
    </w:p>
    <w:p w14:paraId="3E9BB75C" w14:textId="19EBD47D" w:rsidR="007420C6" w:rsidRPr="007420C6" w:rsidRDefault="007420C6" w:rsidP="007420C6">
      <w:pPr>
        <w:rPr>
          <w:ins w:id="53" w:author="Microsoft Word" w:date="2024-09-17T12:17:00Z" w16du:dateUtc="2024-09-17T06:47:00Z"/>
          <w:b/>
          <w:bCs/>
          <w:sz w:val="28"/>
          <w:szCs w:val="28"/>
        </w:rPr>
      </w:pPr>
      <w:ins w:id="54" w:author="Microsoft Word" w:date="2024-09-17T12:17:00Z" w16du:dateUtc="2024-09-17T06:47:00Z">
        <w:r w:rsidRPr="007420C6">
          <w:rPr>
            <w:b/>
            <w:bCs/>
            <w:sz w:val="28"/>
            <w:szCs w:val="28"/>
          </w:rPr>
          <w:t>Multivariate data</w:t>
        </w:r>
        <w:r>
          <w:rPr>
            <w:b/>
            <w:bCs/>
            <w:sz w:val="28"/>
            <w:szCs w:val="28"/>
          </w:rPr>
          <w:t>:</w:t>
        </w:r>
      </w:ins>
    </w:p>
    <w:p w14:paraId="76D60C80" w14:textId="77777777" w:rsidR="007420C6" w:rsidRDefault="007420C6" w:rsidP="007420C6">
      <w:pPr>
        <w:rPr>
          <w:ins w:id="55" w:author="Microsoft Word" w:date="2024-09-17T12:17:00Z" w16du:dateUtc="2024-09-17T06:47:00Z"/>
          <w:sz w:val="28"/>
          <w:szCs w:val="28"/>
        </w:rPr>
      </w:pPr>
      <w:ins w:id="56" w:author="Microsoft Word" w:date="2024-09-17T12:17:00Z" w16du:dateUtc="2024-09-17T06:47:00Z">
        <w:r w:rsidRPr="007420C6">
          <w:rPr>
            <w:sz w:val="28"/>
            <w:szCs w:val="28"/>
          </w:rPr>
          <w:t>Multivariate data refers to datasets where each observation or sample point consists of multiple variables or features. These variables can represent different aspects, characteristics, or measurements related to the observed phenomenon. When dealing with three or more variables, the data is specifically categorized as multivariate.</w:t>
        </w:r>
      </w:ins>
    </w:p>
    <w:p w14:paraId="065548B4" w14:textId="37B3DB4C" w:rsidR="007420C6" w:rsidRDefault="007420C6" w:rsidP="007420C6">
      <w:pPr>
        <w:rPr>
          <w:ins w:id="57" w:author="Microsoft Word" w:date="2024-09-17T12:17:00Z" w16du:dateUtc="2024-09-17T06:47:00Z"/>
          <w:b/>
          <w:bCs/>
          <w:sz w:val="28"/>
          <w:szCs w:val="28"/>
        </w:rPr>
      </w:pPr>
      <w:ins w:id="58" w:author="Microsoft Word" w:date="2024-09-17T12:17:00Z" w16du:dateUtc="2024-09-17T06:47:00Z">
        <w:r w:rsidRPr="007420C6">
          <w:rPr>
            <w:b/>
            <w:bCs/>
            <w:sz w:val="28"/>
            <w:szCs w:val="28"/>
          </w:rPr>
          <w:t>Example:</w:t>
        </w:r>
      </w:ins>
    </w:p>
    <w:tbl>
      <w:tblPr>
        <w:tblW w:w="0" w:type="auto"/>
        <w:shd w:val="clear" w:color="auto" w:fill="FFFFFF"/>
        <w:tblCellMar>
          <w:left w:w="0" w:type="dxa"/>
          <w:right w:w="0" w:type="dxa"/>
        </w:tblCellMar>
        <w:tblLook w:val="04A0" w:firstRow="1" w:lastRow="0" w:firstColumn="1" w:lastColumn="0" w:noHBand="0" w:noVBand="1"/>
      </w:tblPr>
      <w:tblGrid>
        <w:gridCol w:w="1226"/>
        <w:gridCol w:w="854"/>
        <w:gridCol w:w="985"/>
      </w:tblGrid>
      <w:tr w:rsidR="007420C6" w:rsidRPr="007420C6" w14:paraId="5EE13BFB" w14:textId="77777777" w:rsidTr="007420C6">
        <w:trPr>
          <w:tblHeader/>
          <w:ins w:id="59"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1D92F1" w14:textId="77777777" w:rsidR="007420C6" w:rsidRPr="007420C6" w:rsidRDefault="007420C6" w:rsidP="007420C6">
            <w:pPr>
              <w:rPr>
                <w:ins w:id="60" w:author="Microsoft Word" w:date="2024-09-17T12:17:00Z" w16du:dateUtc="2024-09-17T06:47:00Z"/>
                <w:b/>
                <w:bCs/>
                <w:sz w:val="18"/>
                <w:szCs w:val="18"/>
              </w:rPr>
            </w:pPr>
            <w:ins w:id="61" w:author="Microsoft Word" w:date="2024-09-17T12:17:00Z" w16du:dateUtc="2024-09-17T06:47:00Z">
              <w:r w:rsidRPr="007420C6">
                <w:rPr>
                  <w:b/>
                  <w:bCs/>
                  <w:sz w:val="18"/>
                  <w:szCs w:val="18"/>
                </w:rPr>
                <w:t>Advertisement</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9B0F79" w14:textId="77777777" w:rsidR="007420C6" w:rsidRPr="007420C6" w:rsidRDefault="007420C6" w:rsidP="007420C6">
            <w:pPr>
              <w:rPr>
                <w:ins w:id="62" w:author="Microsoft Word" w:date="2024-09-17T12:17:00Z" w16du:dateUtc="2024-09-17T06:47:00Z"/>
                <w:b/>
                <w:bCs/>
                <w:sz w:val="18"/>
                <w:szCs w:val="18"/>
              </w:rPr>
            </w:pPr>
            <w:ins w:id="63" w:author="Microsoft Word" w:date="2024-09-17T12:17:00Z" w16du:dateUtc="2024-09-17T06:47:00Z">
              <w:r w:rsidRPr="007420C6">
                <w:rPr>
                  <w:b/>
                  <w:bCs/>
                  <w:sz w:val="18"/>
                  <w:szCs w:val="18"/>
                </w:rPr>
                <w:t>Gender</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5AD92B0" w14:textId="77777777" w:rsidR="007420C6" w:rsidRPr="007420C6" w:rsidRDefault="007420C6" w:rsidP="007420C6">
            <w:pPr>
              <w:rPr>
                <w:ins w:id="64" w:author="Microsoft Word" w:date="2024-09-17T12:17:00Z" w16du:dateUtc="2024-09-17T06:47:00Z"/>
                <w:b/>
                <w:bCs/>
                <w:sz w:val="18"/>
                <w:szCs w:val="18"/>
              </w:rPr>
            </w:pPr>
            <w:ins w:id="65" w:author="Microsoft Word" w:date="2024-09-17T12:17:00Z" w16du:dateUtc="2024-09-17T06:47:00Z">
              <w:r w:rsidRPr="007420C6">
                <w:rPr>
                  <w:b/>
                  <w:bCs/>
                  <w:sz w:val="18"/>
                  <w:szCs w:val="18"/>
                </w:rPr>
                <w:t>Click rate</w:t>
              </w:r>
            </w:ins>
          </w:p>
        </w:tc>
      </w:tr>
      <w:tr w:rsidR="007420C6" w:rsidRPr="007420C6" w14:paraId="0B8A4DCB" w14:textId="77777777" w:rsidTr="007420C6">
        <w:trPr>
          <w:ins w:id="66"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7086B" w14:textId="77777777" w:rsidR="007420C6" w:rsidRPr="007420C6" w:rsidRDefault="007420C6" w:rsidP="007420C6">
            <w:pPr>
              <w:rPr>
                <w:ins w:id="67" w:author="Microsoft Word" w:date="2024-09-17T12:17:00Z" w16du:dateUtc="2024-09-17T06:47:00Z"/>
                <w:b/>
                <w:bCs/>
                <w:sz w:val="18"/>
                <w:szCs w:val="18"/>
              </w:rPr>
            </w:pPr>
            <w:ins w:id="68" w:author="Microsoft Word" w:date="2024-09-17T12:17:00Z" w16du:dateUtc="2024-09-17T06:47:00Z">
              <w:r w:rsidRPr="007420C6">
                <w:rPr>
                  <w:b/>
                  <w:bCs/>
                  <w:sz w:val="18"/>
                  <w:szCs w:val="18"/>
                </w:rPr>
                <w:t>Ad1</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9AAA7E" w14:textId="77777777" w:rsidR="007420C6" w:rsidRPr="007420C6" w:rsidRDefault="007420C6" w:rsidP="007420C6">
            <w:pPr>
              <w:rPr>
                <w:ins w:id="69" w:author="Microsoft Word" w:date="2024-09-17T12:17:00Z" w16du:dateUtc="2024-09-17T06:47:00Z"/>
                <w:b/>
                <w:bCs/>
                <w:sz w:val="18"/>
                <w:szCs w:val="18"/>
              </w:rPr>
            </w:pPr>
            <w:ins w:id="70" w:author="Microsoft Word" w:date="2024-09-17T12:17:00Z" w16du:dateUtc="2024-09-17T06:47:00Z">
              <w:r w:rsidRPr="007420C6">
                <w:rPr>
                  <w:b/>
                  <w:bCs/>
                  <w:sz w:val="18"/>
                  <w:szCs w:val="18"/>
                </w:rPr>
                <w:t>Male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8B7168" w14:textId="77777777" w:rsidR="007420C6" w:rsidRPr="007420C6" w:rsidRDefault="007420C6" w:rsidP="007420C6">
            <w:pPr>
              <w:rPr>
                <w:ins w:id="71" w:author="Microsoft Word" w:date="2024-09-17T12:17:00Z" w16du:dateUtc="2024-09-17T06:47:00Z"/>
                <w:b/>
                <w:bCs/>
                <w:sz w:val="18"/>
                <w:szCs w:val="18"/>
              </w:rPr>
            </w:pPr>
            <w:ins w:id="72" w:author="Microsoft Word" w:date="2024-09-17T12:17:00Z" w16du:dateUtc="2024-09-17T06:47:00Z">
              <w:r w:rsidRPr="007420C6">
                <w:rPr>
                  <w:b/>
                  <w:bCs/>
                  <w:sz w:val="18"/>
                  <w:szCs w:val="18"/>
                </w:rPr>
                <w:t>80</w:t>
              </w:r>
            </w:ins>
          </w:p>
        </w:tc>
      </w:tr>
      <w:tr w:rsidR="007420C6" w:rsidRPr="007420C6" w14:paraId="613A37F5" w14:textId="77777777" w:rsidTr="007420C6">
        <w:trPr>
          <w:ins w:id="73"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72243" w14:textId="77777777" w:rsidR="007420C6" w:rsidRPr="007420C6" w:rsidRDefault="007420C6" w:rsidP="007420C6">
            <w:pPr>
              <w:rPr>
                <w:ins w:id="74" w:author="Microsoft Word" w:date="2024-09-17T12:17:00Z" w16du:dateUtc="2024-09-17T06:47:00Z"/>
                <w:b/>
                <w:bCs/>
                <w:sz w:val="18"/>
                <w:szCs w:val="18"/>
              </w:rPr>
            </w:pPr>
            <w:ins w:id="75" w:author="Microsoft Word" w:date="2024-09-17T12:17:00Z" w16du:dateUtc="2024-09-17T06:47:00Z">
              <w:r w:rsidRPr="007420C6">
                <w:rPr>
                  <w:b/>
                  <w:bCs/>
                  <w:sz w:val="18"/>
                  <w:szCs w:val="18"/>
                </w:rPr>
                <w:t>Ad3</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4A430C" w14:textId="77777777" w:rsidR="007420C6" w:rsidRPr="007420C6" w:rsidRDefault="007420C6" w:rsidP="007420C6">
            <w:pPr>
              <w:rPr>
                <w:ins w:id="76" w:author="Microsoft Word" w:date="2024-09-17T12:17:00Z" w16du:dateUtc="2024-09-17T06:47:00Z"/>
                <w:b/>
                <w:bCs/>
                <w:sz w:val="18"/>
                <w:szCs w:val="18"/>
              </w:rPr>
            </w:pPr>
            <w:ins w:id="77" w:author="Microsoft Word" w:date="2024-09-17T12:17:00Z" w16du:dateUtc="2024-09-17T06:47:00Z">
              <w:r w:rsidRPr="007420C6">
                <w:rPr>
                  <w:b/>
                  <w:bCs/>
                  <w:sz w:val="18"/>
                  <w:szCs w:val="18"/>
                </w:rPr>
                <w:t>Female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FB13FA" w14:textId="77777777" w:rsidR="007420C6" w:rsidRPr="007420C6" w:rsidRDefault="007420C6" w:rsidP="007420C6">
            <w:pPr>
              <w:rPr>
                <w:ins w:id="78" w:author="Microsoft Word" w:date="2024-09-17T12:17:00Z" w16du:dateUtc="2024-09-17T06:47:00Z"/>
                <w:b/>
                <w:bCs/>
                <w:sz w:val="18"/>
                <w:szCs w:val="18"/>
              </w:rPr>
            </w:pPr>
            <w:ins w:id="79" w:author="Microsoft Word" w:date="2024-09-17T12:17:00Z" w16du:dateUtc="2024-09-17T06:47:00Z">
              <w:r w:rsidRPr="007420C6">
                <w:rPr>
                  <w:b/>
                  <w:bCs/>
                  <w:sz w:val="18"/>
                  <w:szCs w:val="18"/>
                </w:rPr>
                <w:t>55</w:t>
              </w:r>
            </w:ins>
          </w:p>
        </w:tc>
      </w:tr>
      <w:tr w:rsidR="007420C6" w:rsidRPr="007420C6" w14:paraId="29641C26" w14:textId="77777777" w:rsidTr="007420C6">
        <w:trPr>
          <w:ins w:id="80"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819F8D" w14:textId="77777777" w:rsidR="007420C6" w:rsidRPr="007420C6" w:rsidRDefault="007420C6" w:rsidP="007420C6">
            <w:pPr>
              <w:rPr>
                <w:ins w:id="81" w:author="Microsoft Word" w:date="2024-09-17T12:17:00Z" w16du:dateUtc="2024-09-17T06:47:00Z"/>
                <w:b/>
                <w:bCs/>
                <w:sz w:val="18"/>
                <w:szCs w:val="18"/>
              </w:rPr>
            </w:pPr>
            <w:ins w:id="82" w:author="Microsoft Word" w:date="2024-09-17T12:17:00Z" w16du:dateUtc="2024-09-17T06:47:00Z">
              <w:r w:rsidRPr="007420C6">
                <w:rPr>
                  <w:b/>
                  <w:bCs/>
                  <w:sz w:val="18"/>
                  <w:szCs w:val="18"/>
                </w:rPr>
                <w:t>Ad2</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2AD21" w14:textId="77777777" w:rsidR="007420C6" w:rsidRPr="007420C6" w:rsidRDefault="007420C6" w:rsidP="007420C6">
            <w:pPr>
              <w:rPr>
                <w:ins w:id="83" w:author="Microsoft Word" w:date="2024-09-17T12:17:00Z" w16du:dateUtc="2024-09-17T06:47:00Z"/>
                <w:b/>
                <w:bCs/>
                <w:sz w:val="18"/>
                <w:szCs w:val="18"/>
              </w:rPr>
            </w:pPr>
            <w:ins w:id="84" w:author="Microsoft Word" w:date="2024-09-17T12:17:00Z" w16du:dateUtc="2024-09-17T06:47:00Z">
              <w:r w:rsidRPr="007420C6">
                <w:rPr>
                  <w:b/>
                  <w:bCs/>
                  <w:sz w:val="18"/>
                  <w:szCs w:val="18"/>
                </w:rPr>
                <w:t>Female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89AB7" w14:textId="77777777" w:rsidR="007420C6" w:rsidRPr="007420C6" w:rsidRDefault="007420C6" w:rsidP="007420C6">
            <w:pPr>
              <w:rPr>
                <w:ins w:id="85" w:author="Microsoft Word" w:date="2024-09-17T12:17:00Z" w16du:dateUtc="2024-09-17T06:47:00Z"/>
                <w:b/>
                <w:bCs/>
                <w:sz w:val="18"/>
                <w:szCs w:val="18"/>
              </w:rPr>
            </w:pPr>
            <w:ins w:id="86" w:author="Microsoft Word" w:date="2024-09-17T12:17:00Z" w16du:dateUtc="2024-09-17T06:47:00Z">
              <w:r w:rsidRPr="007420C6">
                <w:rPr>
                  <w:b/>
                  <w:bCs/>
                  <w:sz w:val="18"/>
                  <w:szCs w:val="18"/>
                </w:rPr>
                <w:t>123</w:t>
              </w:r>
            </w:ins>
          </w:p>
        </w:tc>
      </w:tr>
      <w:tr w:rsidR="007420C6" w:rsidRPr="007420C6" w14:paraId="64D30070" w14:textId="77777777" w:rsidTr="007420C6">
        <w:trPr>
          <w:ins w:id="87"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98A417" w14:textId="77777777" w:rsidR="007420C6" w:rsidRPr="007420C6" w:rsidRDefault="007420C6" w:rsidP="007420C6">
            <w:pPr>
              <w:rPr>
                <w:ins w:id="88" w:author="Microsoft Word" w:date="2024-09-17T12:17:00Z" w16du:dateUtc="2024-09-17T06:47:00Z"/>
                <w:b/>
                <w:bCs/>
                <w:sz w:val="18"/>
                <w:szCs w:val="18"/>
              </w:rPr>
            </w:pPr>
            <w:ins w:id="89" w:author="Microsoft Word" w:date="2024-09-17T12:17:00Z" w16du:dateUtc="2024-09-17T06:47:00Z">
              <w:r w:rsidRPr="007420C6">
                <w:rPr>
                  <w:b/>
                  <w:bCs/>
                  <w:sz w:val="18"/>
                  <w:szCs w:val="18"/>
                </w:rPr>
                <w:t>Ad1</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BC85D" w14:textId="77777777" w:rsidR="007420C6" w:rsidRPr="007420C6" w:rsidRDefault="007420C6" w:rsidP="007420C6">
            <w:pPr>
              <w:rPr>
                <w:ins w:id="90" w:author="Microsoft Word" w:date="2024-09-17T12:17:00Z" w16du:dateUtc="2024-09-17T06:47:00Z"/>
                <w:b/>
                <w:bCs/>
                <w:sz w:val="18"/>
                <w:szCs w:val="18"/>
              </w:rPr>
            </w:pPr>
            <w:ins w:id="91" w:author="Microsoft Word" w:date="2024-09-17T12:17:00Z" w16du:dateUtc="2024-09-17T06:47:00Z">
              <w:r w:rsidRPr="007420C6">
                <w:rPr>
                  <w:b/>
                  <w:bCs/>
                  <w:sz w:val="18"/>
                  <w:szCs w:val="18"/>
                </w:rPr>
                <w:t>Male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298F6" w14:textId="3E4C4785" w:rsidR="007420C6" w:rsidRPr="007420C6" w:rsidRDefault="007420C6" w:rsidP="007420C6">
            <w:pPr>
              <w:rPr>
                <w:ins w:id="92" w:author="Microsoft Word" w:date="2024-09-17T12:17:00Z" w16du:dateUtc="2024-09-17T06:47:00Z"/>
                <w:b/>
                <w:bCs/>
                <w:sz w:val="18"/>
                <w:szCs w:val="18"/>
              </w:rPr>
            </w:pPr>
            <w:ins w:id="93" w:author="Microsoft Word" w:date="2024-09-17T12:17:00Z" w16du:dateUtc="2024-09-17T06:47:00Z">
              <w:r w:rsidRPr="007420C6">
                <w:rPr>
                  <w:b/>
                  <w:bCs/>
                  <w:sz w:val="18"/>
                  <w:szCs w:val="18"/>
                </w:rPr>
                <w:t>66</w:t>
              </w:r>
            </w:ins>
          </w:p>
        </w:tc>
      </w:tr>
      <w:tr w:rsidR="00672F44" w:rsidRPr="00AB6B8B" w14:paraId="5FA6C018" w14:textId="77777777" w:rsidTr="007420C6">
        <w:trPr>
          <w:ins w:id="94" w:author="Microsoft Word" w:date="2024-09-17T12:17:00Z"/>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2FDCC07" w14:textId="39E32CFA" w:rsidR="00672F44" w:rsidRPr="007420C6" w:rsidRDefault="00672F44" w:rsidP="00672F44">
            <w:pPr>
              <w:rPr>
                <w:ins w:id="95" w:author="Microsoft Word" w:date="2024-09-17T12:17:00Z" w16du:dateUtc="2024-09-17T06:47:00Z"/>
                <w:b/>
                <w:bCs/>
                <w:sz w:val="24"/>
                <w:szCs w:val="24"/>
              </w:rPr>
            </w:pPr>
            <w:ins w:id="96" w:author="Microsoft Word" w:date="2024-09-17T12:17:00Z" w16du:dateUtc="2024-09-17T06:47:00Z">
              <w:r w:rsidRPr="007420C6">
                <w:rPr>
                  <w:b/>
                  <w:bCs/>
                  <w:sz w:val="24"/>
                  <w:szCs w:val="24"/>
                </w:rPr>
                <w:lastRenderedPageBreak/>
                <w:t>Ad3</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D88FCC3" w14:textId="5B414A8F" w:rsidR="00672F44" w:rsidRPr="007420C6" w:rsidRDefault="00672F44" w:rsidP="00672F44">
            <w:pPr>
              <w:rPr>
                <w:ins w:id="97" w:author="Microsoft Word" w:date="2024-09-17T12:17:00Z" w16du:dateUtc="2024-09-17T06:47:00Z"/>
                <w:b/>
                <w:bCs/>
                <w:sz w:val="24"/>
                <w:szCs w:val="24"/>
              </w:rPr>
            </w:pPr>
            <w:ins w:id="98" w:author="Microsoft Word" w:date="2024-09-17T12:17:00Z" w16du:dateUtc="2024-09-17T06:47:00Z">
              <w:r w:rsidRPr="007420C6">
                <w:rPr>
                  <w:b/>
                  <w:bCs/>
                  <w:sz w:val="24"/>
                  <w:szCs w:val="24"/>
                </w:rPr>
                <w:t>Male</w:t>
              </w:r>
            </w:ins>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B55A4F9" w14:textId="72D644AF" w:rsidR="00672F44" w:rsidRPr="007420C6" w:rsidRDefault="00672F44" w:rsidP="00672F44">
            <w:pPr>
              <w:rPr>
                <w:ins w:id="99" w:author="Microsoft Word" w:date="2024-09-17T12:17:00Z" w16du:dateUtc="2024-09-17T06:47:00Z"/>
                <w:b/>
                <w:bCs/>
                <w:sz w:val="24"/>
                <w:szCs w:val="24"/>
              </w:rPr>
            </w:pPr>
            <w:ins w:id="100" w:author="Microsoft Word" w:date="2024-09-17T12:17:00Z" w16du:dateUtc="2024-09-17T06:47:00Z">
              <w:r w:rsidRPr="007420C6">
                <w:rPr>
                  <w:b/>
                  <w:bCs/>
                  <w:sz w:val="24"/>
                  <w:szCs w:val="24"/>
                </w:rPr>
                <w:t>35</w:t>
              </w:r>
            </w:ins>
          </w:p>
        </w:tc>
      </w:tr>
    </w:tbl>
    <w:p w14:paraId="76EE0147" w14:textId="18ED789E" w:rsidR="007420C6" w:rsidRDefault="00672F44" w:rsidP="007420C6">
      <w:pPr>
        <w:rPr>
          <w:ins w:id="101" w:author="Microsoft Word" w:date="2024-09-17T12:17:00Z" w16du:dateUtc="2024-09-17T06:47:00Z"/>
          <w:b/>
          <w:bCs/>
          <w:sz w:val="36"/>
          <w:szCs w:val="36"/>
        </w:rPr>
      </w:pPr>
      <w:ins w:id="102" w:author="Microsoft Word" w:date="2024-09-17T12:17:00Z" w16du:dateUtc="2024-09-17T06:47:00Z">
        <w:r w:rsidRPr="00672F44">
          <w:rPr>
            <w:b/>
            <w:bCs/>
            <w:sz w:val="36"/>
            <w:szCs w:val="36"/>
          </w:rPr>
          <w:t xml:space="preserve">3.Give two fair dices through, what is the probability that two dices through sum is 8? When the first dices </w:t>
        </w:r>
        <w:proofErr w:type="gramStart"/>
        <w:r w:rsidRPr="00672F44">
          <w:rPr>
            <w:b/>
            <w:bCs/>
            <w:sz w:val="36"/>
            <w:szCs w:val="36"/>
          </w:rPr>
          <w:t>is</w:t>
        </w:r>
        <w:proofErr w:type="gramEnd"/>
        <w:r w:rsidRPr="00672F44">
          <w:rPr>
            <w:b/>
            <w:bCs/>
            <w:sz w:val="36"/>
            <w:szCs w:val="36"/>
          </w:rPr>
          <w:t xml:space="preserve"> 3.</w:t>
        </w:r>
      </w:ins>
    </w:p>
    <w:p w14:paraId="15F95CDA" w14:textId="77777777" w:rsidR="00672F44" w:rsidRDefault="00672F44" w:rsidP="00672F44">
      <w:pPr>
        <w:rPr>
          <w:ins w:id="103" w:author="Microsoft Word" w:date="2024-09-17T12:17:00Z" w16du:dateUtc="2024-09-17T06:47:00Z"/>
          <w:b/>
          <w:bCs/>
          <w:sz w:val="28"/>
          <w:szCs w:val="28"/>
        </w:rPr>
      </w:pPr>
      <w:ins w:id="104" w:author="Microsoft Word" w:date="2024-09-17T12:17:00Z" w16du:dateUtc="2024-09-17T06:47:00Z">
        <w:r>
          <w:rPr>
            <w:b/>
            <w:bCs/>
            <w:sz w:val="28"/>
            <w:szCs w:val="28"/>
          </w:rPr>
          <w:t>Ans:</w:t>
        </w:r>
      </w:ins>
    </w:p>
    <w:p w14:paraId="140CF126" w14:textId="2E4131DD" w:rsidR="00AB6B8B" w:rsidRPr="00AB6B8B" w:rsidRDefault="00AB6B8B" w:rsidP="00672F44">
      <w:pPr>
        <w:rPr>
          <w:ins w:id="105" w:author="Microsoft Word" w:date="2024-09-17T12:17:00Z" w16du:dateUtc="2024-09-17T06:47:00Z"/>
          <w:sz w:val="28"/>
          <w:szCs w:val="28"/>
        </w:rPr>
      </w:pPr>
      <w:ins w:id="106" w:author="Microsoft Word" w:date="2024-09-17T12:17:00Z" w16du:dateUtc="2024-09-17T06:47:00Z">
        <w:r>
          <w:rPr>
            <w:sz w:val="28"/>
            <w:szCs w:val="28"/>
          </w:rPr>
          <w:t xml:space="preserve">         Create a table </w:t>
        </w:r>
      </w:ins>
    </w:p>
    <w:p w14:paraId="459A9219" w14:textId="77777777" w:rsidR="00721B65" w:rsidRPr="007420C6" w:rsidRDefault="00721B65" w:rsidP="00672F44">
      <w:pPr>
        <w:rPr>
          <w:ins w:id="107" w:author="Microsoft Word" w:date="2024-09-17T12:17:00Z" w16du:dateUtc="2024-09-17T06:47:00Z"/>
          <w:sz w:val="28"/>
          <w:szCs w:val="28"/>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72F44" w14:paraId="5F91EFF2" w14:textId="77777777" w:rsidTr="00672F44">
        <w:trPr>
          <w:ins w:id="108" w:author="Microsoft Word" w:date="2024-09-17T12:17:00Z"/>
        </w:trPr>
        <w:tc>
          <w:tcPr>
            <w:tcW w:w="1502" w:type="dxa"/>
          </w:tcPr>
          <w:p w14:paraId="584525E3" w14:textId="7056F69E" w:rsidR="00672F44" w:rsidRDefault="00672F44" w:rsidP="00672F44">
            <w:pPr>
              <w:jc w:val="center"/>
              <w:rPr>
                <w:ins w:id="109" w:author="Microsoft Word" w:date="2024-09-17T12:17:00Z" w16du:dateUtc="2024-09-17T06:47:00Z"/>
                <w:sz w:val="28"/>
                <w:szCs w:val="28"/>
              </w:rPr>
            </w:pPr>
            <w:ins w:id="110" w:author="Microsoft Word" w:date="2024-09-17T12:17:00Z" w16du:dateUtc="2024-09-17T06:47:00Z">
              <w:r>
                <w:rPr>
                  <w:sz w:val="28"/>
                  <w:szCs w:val="28"/>
                </w:rPr>
                <w:t>1,1</w:t>
              </w:r>
            </w:ins>
          </w:p>
        </w:tc>
        <w:tc>
          <w:tcPr>
            <w:tcW w:w="1502" w:type="dxa"/>
          </w:tcPr>
          <w:p w14:paraId="6FCB4A22" w14:textId="3E8473BE" w:rsidR="00672F44" w:rsidRDefault="00672F44" w:rsidP="00721B65">
            <w:pPr>
              <w:jc w:val="center"/>
              <w:rPr>
                <w:ins w:id="111" w:author="Microsoft Word" w:date="2024-09-17T12:17:00Z" w16du:dateUtc="2024-09-17T06:47:00Z"/>
                <w:sz w:val="28"/>
                <w:szCs w:val="28"/>
              </w:rPr>
            </w:pPr>
            <w:ins w:id="112" w:author="Microsoft Word" w:date="2024-09-17T12:17:00Z" w16du:dateUtc="2024-09-17T06:47:00Z">
              <w:r>
                <w:rPr>
                  <w:sz w:val="28"/>
                  <w:szCs w:val="28"/>
                </w:rPr>
                <w:t>2,1</w:t>
              </w:r>
            </w:ins>
          </w:p>
        </w:tc>
        <w:tc>
          <w:tcPr>
            <w:tcW w:w="1503" w:type="dxa"/>
          </w:tcPr>
          <w:p w14:paraId="64E7DDEE" w14:textId="5095F475" w:rsidR="00672F44" w:rsidRDefault="00721B65" w:rsidP="00721B65">
            <w:pPr>
              <w:jc w:val="center"/>
              <w:rPr>
                <w:ins w:id="113" w:author="Microsoft Word" w:date="2024-09-17T12:17:00Z" w16du:dateUtc="2024-09-17T06:47:00Z"/>
                <w:sz w:val="28"/>
                <w:szCs w:val="28"/>
              </w:rPr>
            </w:pPr>
            <w:ins w:id="114" w:author="Microsoft Word" w:date="2024-09-17T12:17:00Z" w16du:dateUtc="2024-09-17T06:47:00Z">
              <w:r>
                <w:rPr>
                  <w:sz w:val="28"/>
                  <w:szCs w:val="28"/>
                </w:rPr>
                <w:t>3,1</w:t>
              </w:r>
            </w:ins>
          </w:p>
        </w:tc>
        <w:tc>
          <w:tcPr>
            <w:tcW w:w="1503" w:type="dxa"/>
          </w:tcPr>
          <w:p w14:paraId="2E39DCBD" w14:textId="19C28B92" w:rsidR="00672F44" w:rsidRDefault="00721B65" w:rsidP="00721B65">
            <w:pPr>
              <w:jc w:val="center"/>
              <w:rPr>
                <w:ins w:id="115" w:author="Microsoft Word" w:date="2024-09-17T12:17:00Z" w16du:dateUtc="2024-09-17T06:47:00Z"/>
                <w:sz w:val="28"/>
                <w:szCs w:val="28"/>
              </w:rPr>
            </w:pPr>
            <w:ins w:id="116" w:author="Microsoft Word" w:date="2024-09-17T12:17:00Z" w16du:dateUtc="2024-09-17T06:47:00Z">
              <w:r>
                <w:rPr>
                  <w:sz w:val="28"/>
                  <w:szCs w:val="28"/>
                </w:rPr>
                <w:t>4,1</w:t>
              </w:r>
            </w:ins>
          </w:p>
        </w:tc>
        <w:tc>
          <w:tcPr>
            <w:tcW w:w="1503" w:type="dxa"/>
          </w:tcPr>
          <w:p w14:paraId="7CD5FA00" w14:textId="5F7CD7A9" w:rsidR="00672F44" w:rsidRDefault="00721B65" w:rsidP="00721B65">
            <w:pPr>
              <w:jc w:val="center"/>
              <w:rPr>
                <w:ins w:id="117" w:author="Microsoft Word" w:date="2024-09-17T12:17:00Z" w16du:dateUtc="2024-09-17T06:47:00Z"/>
                <w:sz w:val="28"/>
                <w:szCs w:val="28"/>
              </w:rPr>
            </w:pPr>
            <w:ins w:id="118" w:author="Microsoft Word" w:date="2024-09-17T12:17:00Z" w16du:dateUtc="2024-09-17T06:47:00Z">
              <w:r>
                <w:rPr>
                  <w:sz w:val="28"/>
                  <w:szCs w:val="28"/>
                </w:rPr>
                <w:t>5,1</w:t>
              </w:r>
            </w:ins>
          </w:p>
        </w:tc>
        <w:tc>
          <w:tcPr>
            <w:tcW w:w="1503" w:type="dxa"/>
          </w:tcPr>
          <w:p w14:paraId="37E4CCCF" w14:textId="740C0C7F" w:rsidR="00672F44" w:rsidRDefault="00721B65" w:rsidP="00721B65">
            <w:pPr>
              <w:jc w:val="center"/>
              <w:rPr>
                <w:ins w:id="119" w:author="Microsoft Word" w:date="2024-09-17T12:17:00Z" w16du:dateUtc="2024-09-17T06:47:00Z"/>
                <w:sz w:val="28"/>
                <w:szCs w:val="28"/>
              </w:rPr>
            </w:pPr>
            <w:ins w:id="120" w:author="Microsoft Word" w:date="2024-09-17T12:17:00Z" w16du:dateUtc="2024-09-17T06:47:00Z">
              <w:r>
                <w:rPr>
                  <w:sz w:val="28"/>
                  <w:szCs w:val="28"/>
                </w:rPr>
                <w:t>6,1</w:t>
              </w:r>
            </w:ins>
          </w:p>
        </w:tc>
      </w:tr>
      <w:tr w:rsidR="00672F44" w14:paraId="7DF2B9F9" w14:textId="77777777" w:rsidTr="00672F44">
        <w:trPr>
          <w:ins w:id="121" w:author="Microsoft Word" w:date="2024-09-17T12:17:00Z"/>
        </w:trPr>
        <w:tc>
          <w:tcPr>
            <w:tcW w:w="1502" w:type="dxa"/>
          </w:tcPr>
          <w:p w14:paraId="7CAF1371" w14:textId="7767C192" w:rsidR="00672F44" w:rsidRDefault="00721B65" w:rsidP="00721B65">
            <w:pPr>
              <w:jc w:val="center"/>
              <w:rPr>
                <w:ins w:id="122" w:author="Microsoft Word" w:date="2024-09-17T12:17:00Z" w16du:dateUtc="2024-09-17T06:47:00Z"/>
                <w:sz w:val="28"/>
                <w:szCs w:val="28"/>
              </w:rPr>
            </w:pPr>
            <w:ins w:id="123" w:author="Microsoft Word" w:date="2024-09-17T12:17:00Z" w16du:dateUtc="2024-09-17T06:47:00Z">
              <w:r>
                <w:rPr>
                  <w:sz w:val="28"/>
                  <w:szCs w:val="28"/>
                </w:rPr>
                <w:t>1,2</w:t>
              </w:r>
            </w:ins>
          </w:p>
        </w:tc>
        <w:tc>
          <w:tcPr>
            <w:tcW w:w="1502" w:type="dxa"/>
          </w:tcPr>
          <w:p w14:paraId="6389D1E8" w14:textId="29B9881A" w:rsidR="00672F44" w:rsidRDefault="00721B65" w:rsidP="00721B65">
            <w:pPr>
              <w:jc w:val="center"/>
              <w:rPr>
                <w:ins w:id="124" w:author="Microsoft Word" w:date="2024-09-17T12:17:00Z" w16du:dateUtc="2024-09-17T06:47:00Z"/>
                <w:sz w:val="28"/>
                <w:szCs w:val="28"/>
              </w:rPr>
            </w:pPr>
            <w:ins w:id="125" w:author="Microsoft Word" w:date="2024-09-17T12:17:00Z" w16du:dateUtc="2024-09-17T06:47:00Z">
              <w:r>
                <w:rPr>
                  <w:sz w:val="28"/>
                  <w:szCs w:val="28"/>
                </w:rPr>
                <w:t>2,2</w:t>
              </w:r>
            </w:ins>
          </w:p>
        </w:tc>
        <w:tc>
          <w:tcPr>
            <w:tcW w:w="1503" w:type="dxa"/>
          </w:tcPr>
          <w:p w14:paraId="394694DD" w14:textId="3F6C82C2" w:rsidR="00672F44" w:rsidRDefault="00721B65" w:rsidP="00721B65">
            <w:pPr>
              <w:jc w:val="center"/>
              <w:rPr>
                <w:ins w:id="126" w:author="Microsoft Word" w:date="2024-09-17T12:17:00Z" w16du:dateUtc="2024-09-17T06:47:00Z"/>
                <w:sz w:val="28"/>
                <w:szCs w:val="28"/>
              </w:rPr>
            </w:pPr>
            <w:ins w:id="127" w:author="Microsoft Word" w:date="2024-09-17T12:17:00Z" w16du:dateUtc="2024-09-17T06:47:00Z">
              <w:r>
                <w:rPr>
                  <w:sz w:val="28"/>
                  <w:szCs w:val="28"/>
                </w:rPr>
                <w:t>3,2</w:t>
              </w:r>
            </w:ins>
          </w:p>
        </w:tc>
        <w:tc>
          <w:tcPr>
            <w:tcW w:w="1503" w:type="dxa"/>
          </w:tcPr>
          <w:p w14:paraId="63C9A51F" w14:textId="51871C13" w:rsidR="00672F44" w:rsidRDefault="00721B65" w:rsidP="00721B65">
            <w:pPr>
              <w:jc w:val="center"/>
              <w:rPr>
                <w:ins w:id="128" w:author="Microsoft Word" w:date="2024-09-17T12:17:00Z" w16du:dateUtc="2024-09-17T06:47:00Z"/>
                <w:sz w:val="28"/>
                <w:szCs w:val="28"/>
              </w:rPr>
            </w:pPr>
            <w:ins w:id="129" w:author="Microsoft Word" w:date="2024-09-17T12:17:00Z" w16du:dateUtc="2024-09-17T06:47:00Z">
              <w:r>
                <w:rPr>
                  <w:sz w:val="28"/>
                  <w:szCs w:val="28"/>
                </w:rPr>
                <w:t>4,2</w:t>
              </w:r>
            </w:ins>
          </w:p>
        </w:tc>
        <w:tc>
          <w:tcPr>
            <w:tcW w:w="1503" w:type="dxa"/>
          </w:tcPr>
          <w:p w14:paraId="49D07100" w14:textId="76B7FEC9" w:rsidR="00672F44" w:rsidRDefault="00721B65" w:rsidP="00721B65">
            <w:pPr>
              <w:jc w:val="center"/>
              <w:rPr>
                <w:ins w:id="130" w:author="Microsoft Word" w:date="2024-09-17T12:17:00Z" w16du:dateUtc="2024-09-17T06:47:00Z"/>
                <w:sz w:val="28"/>
                <w:szCs w:val="28"/>
              </w:rPr>
            </w:pPr>
            <w:ins w:id="131" w:author="Microsoft Word" w:date="2024-09-17T12:17:00Z" w16du:dateUtc="2024-09-17T06:47:00Z">
              <w:r>
                <w:rPr>
                  <w:sz w:val="28"/>
                  <w:szCs w:val="28"/>
                </w:rPr>
                <w:t>5,2</w:t>
              </w:r>
            </w:ins>
          </w:p>
        </w:tc>
        <w:tc>
          <w:tcPr>
            <w:tcW w:w="1503" w:type="dxa"/>
          </w:tcPr>
          <w:p w14:paraId="5C8BE590" w14:textId="5D759D5C" w:rsidR="00672F44" w:rsidRDefault="00721B65" w:rsidP="00721B65">
            <w:pPr>
              <w:jc w:val="center"/>
              <w:rPr>
                <w:ins w:id="132" w:author="Microsoft Word" w:date="2024-09-17T12:17:00Z" w16du:dateUtc="2024-09-17T06:47:00Z"/>
                <w:sz w:val="28"/>
                <w:szCs w:val="28"/>
              </w:rPr>
            </w:pPr>
            <w:ins w:id="133" w:author="Microsoft Word" w:date="2024-09-17T12:17:00Z" w16du:dateUtc="2024-09-17T06:47:00Z">
              <w:r>
                <w:rPr>
                  <w:sz w:val="28"/>
                  <w:szCs w:val="28"/>
                </w:rPr>
                <w:t>6,2</w:t>
              </w:r>
            </w:ins>
          </w:p>
        </w:tc>
      </w:tr>
      <w:tr w:rsidR="00672F44" w14:paraId="46A960EA" w14:textId="77777777" w:rsidTr="00672F44">
        <w:trPr>
          <w:ins w:id="134" w:author="Microsoft Word" w:date="2024-09-17T12:17:00Z"/>
        </w:trPr>
        <w:tc>
          <w:tcPr>
            <w:tcW w:w="1502" w:type="dxa"/>
          </w:tcPr>
          <w:p w14:paraId="63D57E8A" w14:textId="47FBE40C" w:rsidR="00672F44" w:rsidRDefault="00721B65" w:rsidP="00721B65">
            <w:pPr>
              <w:jc w:val="center"/>
              <w:rPr>
                <w:ins w:id="135" w:author="Microsoft Word" w:date="2024-09-17T12:17:00Z" w16du:dateUtc="2024-09-17T06:47:00Z"/>
                <w:sz w:val="28"/>
                <w:szCs w:val="28"/>
              </w:rPr>
            </w:pPr>
            <w:ins w:id="136" w:author="Microsoft Word" w:date="2024-09-17T12:17:00Z" w16du:dateUtc="2024-09-17T06:47:00Z">
              <w:r>
                <w:rPr>
                  <w:sz w:val="28"/>
                  <w:szCs w:val="28"/>
                </w:rPr>
                <w:t>1,3</w:t>
              </w:r>
            </w:ins>
          </w:p>
        </w:tc>
        <w:tc>
          <w:tcPr>
            <w:tcW w:w="1502" w:type="dxa"/>
          </w:tcPr>
          <w:p w14:paraId="1064625B" w14:textId="1210912D" w:rsidR="00672F44" w:rsidRDefault="00721B65" w:rsidP="00721B65">
            <w:pPr>
              <w:jc w:val="center"/>
              <w:rPr>
                <w:ins w:id="137" w:author="Microsoft Word" w:date="2024-09-17T12:17:00Z" w16du:dateUtc="2024-09-17T06:47:00Z"/>
                <w:sz w:val="28"/>
                <w:szCs w:val="28"/>
              </w:rPr>
            </w:pPr>
            <w:ins w:id="138" w:author="Microsoft Word" w:date="2024-09-17T12:17:00Z" w16du:dateUtc="2024-09-17T06:47:00Z">
              <w:r>
                <w:rPr>
                  <w:sz w:val="28"/>
                  <w:szCs w:val="28"/>
                </w:rPr>
                <w:t>2,3</w:t>
              </w:r>
            </w:ins>
          </w:p>
        </w:tc>
        <w:tc>
          <w:tcPr>
            <w:tcW w:w="1503" w:type="dxa"/>
          </w:tcPr>
          <w:p w14:paraId="761DF7F3" w14:textId="4F550E9B" w:rsidR="00672F44" w:rsidRDefault="00721B65" w:rsidP="00721B65">
            <w:pPr>
              <w:jc w:val="center"/>
              <w:rPr>
                <w:ins w:id="139" w:author="Microsoft Word" w:date="2024-09-17T12:17:00Z" w16du:dateUtc="2024-09-17T06:47:00Z"/>
                <w:sz w:val="28"/>
                <w:szCs w:val="28"/>
              </w:rPr>
            </w:pPr>
            <w:ins w:id="140" w:author="Microsoft Word" w:date="2024-09-17T12:17:00Z" w16du:dateUtc="2024-09-17T06:47:00Z">
              <w:r>
                <w:rPr>
                  <w:sz w:val="28"/>
                  <w:szCs w:val="28"/>
                </w:rPr>
                <w:t>3,3</w:t>
              </w:r>
            </w:ins>
          </w:p>
        </w:tc>
        <w:tc>
          <w:tcPr>
            <w:tcW w:w="1503" w:type="dxa"/>
          </w:tcPr>
          <w:p w14:paraId="76BE1CA3" w14:textId="5022C1B5" w:rsidR="00672F44" w:rsidRDefault="00721B65" w:rsidP="00721B65">
            <w:pPr>
              <w:jc w:val="center"/>
              <w:rPr>
                <w:ins w:id="141" w:author="Microsoft Word" w:date="2024-09-17T12:17:00Z" w16du:dateUtc="2024-09-17T06:47:00Z"/>
                <w:sz w:val="28"/>
                <w:szCs w:val="28"/>
              </w:rPr>
            </w:pPr>
            <w:ins w:id="142" w:author="Microsoft Word" w:date="2024-09-17T12:17:00Z" w16du:dateUtc="2024-09-17T06:47:00Z">
              <w:r>
                <w:rPr>
                  <w:sz w:val="28"/>
                  <w:szCs w:val="28"/>
                </w:rPr>
                <w:t>4,3</w:t>
              </w:r>
            </w:ins>
          </w:p>
        </w:tc>
        <w:tc>
          <w:tcPr>
            <w:tcW w:w="1503" w:type="dxa"/>
          </w:tcPr>
          <w:p w14:paraId="765D80B0" w14:textId="716DB2B7" w:rsidR="00672F44" w:rsidRDefault="00721B65" w:rsidP="00721B65">
            <w:pPr>
              <w:jc w:val="center"/>
              <w:rPr>
                <w:ins w:id="143" w:author="Microsoft Word" w:date="2024-09-17T12:17:00Z" w16du:dateUtc="2024-09-17T06:47:00Z"/>
                <w:sz w:val="28"/>
                <w:szCs w:val="28"/>
              </w:rPr>
            </w:pPr>
            <w:ins w:id="144" w:author="Microsoft Word" w:date="2024-09-17T12:17:00Z" w16du:dateUtc="2024-09-17T06:47:00Z">
              <w:r>
                <w:rPr>
                  <w:sz w:val="28"/>
                  <w:szCs w:val="28"/>
                </w:rPr>
                <w:t>5,3</w:t>
              </w:r>
            </w:ins>
          </w:p>
        </w:tc>
        <w:tc>
          <w:tcPr>
            <w:tcW w:w="1503" w:type="dxa"/>
          </w:tcPr>
          <w:p w14:paraId="7C1EDA4B" w14:textId="6D72AC07" w:rsidR="00672F44" w:rsidRDefault="00721B65" w:rsidP="00721B65">
            <w:pPr>
              <w:jc w:val="center"/>
              <w:rPr>
                <w:ins w:id="145" w:author="Microsoft Word" w:date="2024-09-17T12:17:00Z" w16du:dateUtc="2024-09-17T06:47:00Z"/>
                <w:sz w:val="28"/>
                <w:szCs w:val="28"/>
              </w:rPr>
            </w:pPr>
            <w:ins w:id="146" w:author="Microsoft Word" w:date="2024-09-17T12:17:00Z" w16du:dateUtc="2024-09-17T06:47:00Z">
              <w:r>
                <w:rPr>
                  <w:sz w:val="28"/>
                  <w:szCs w:val="28"/>
                </w:rPr>
                <w:t>6,3</w:t>
              </w:r>
            </w:ins>
          </w:p>
        </w:tc>
      </w:tr>
      <w:tr w:rsidR="00672F44" w14:paraId="2CEE83EA" w14:textId="77777777" w:rsidTr="00672F44">
        <w:trPr>
          <w:ins w:id="147" w:author="Microsoft Word" w:date="2024-09-17T12:17:00Z"/>
        </w:trPr>
        <w:tc>
          <w:tcPr>
            <w:tcW w:w="1502" w:type="dxa"/>
          </w:tcPr>
          <w:p w14:paraId="6AF7B99C" w14:textId="44BD41CD" w:rsidR="00672F44" w:rsidRDefault="00721B65" w:rsidP="00721B65">
            <w:pPr>
              <w:jc w:val="center"/>
              <w:rPr>
                <w:ins w:id="148" w:author="Microsoft Word" w:date="2024-09-17T12:17:00Z" w16du:dateUtc="2024-09-17T06:47:00Z"/>
                <w:sz w:val="28"/>
                <w:szCs w:val="28"/>
              </w:rPr>
            </w:pPr>
            <w:ins w:id="149" w:author="Microsoft Word" w:date="2024-09-17T12:17:00Z" w16du:dateUtc="2024-09-17T06:47:00Z">
              <w:r>
                <w:rPr>
                  <w:sz w:val="28"/>
                  <w:szCs w:val="28"/>
                </w:rPr>
                <w:t>1,4</w:t>
              </w:r>
            </w:ins>
          </w:p>
        </w:tc>
        <w:tc>
          <w:tcPr>
            <w:tcW w:w="1502" w:type="dxa"/>
          </w:tcPr>
          <w:p w14:paraId="3C989640" w14:textId="32FA956E" w:rsidR="00672F44" w:rsidRDefault="00721B65" w:rsidP="00721B65">
            <w:pPr>
              <w:jc w:val="center"/>
              <w:rPr>
                <w:ins w:id="150" w:author="Microsoft Word" w:date="2024-09-17T12:17:00Z" w16du:dateUtc="2024-09-17T06:47:00Z"/>
                <w:sz w:val="28"/>
                <w:szCs w:val="28"/>
              </w:rPr>
            </w:pPr>
            <w:ins w:id="151" w:author="Microsoft Word" w:date="2024-09-17T12:17:00Z" w16du:dateUtc="2024-09-17T06:47:00Z">
              <w:r>
                <w:rPr>
                  <w:sz w:val="28"/>
                  <w:szCs w:val="28"/>
                </w:rPr>
                <w:t>2,4</w:t>
              </w:r>
            </w:ins>
          </w:p>
        </w:tc>
        <w:tc>
          <w:tcPr>
            <w:tcW w:w="1503" w:type="dxa"/>
          </w:tcPr>
          <w:p w14:paraId="44C8E366" w14:textId="1BAA5DBC" w:rsidR="00672F44" w:rsidRDefault="00721B65" w:rsidP="00721B65">
            <w:pPr>
              <w:jc w:val="center"/>
              <w:rPr>
                <w:ins w:id="152" w:author="Microsoft Word" w:date="2024-09-17T12:17:00Z" w16du:dateUtc="2024-09-17T06:47:00Z"/>
                <w:sz w:val="28"/>
                <w:szCs w:val="28"/>
              </w:rPr>
            </w:pPr>
            <w:ins w:id="153" w:author="Microsoft Word" w:date="2024-09-17T12:17:00Z" w16du:dateUtc="2024-09-17T06:47:00Z">
              <w:r>
                <w:rPr>
                  <w:sz w:val="28"/>
                  <w:szCs w:val="28"/>
                </w:rPr>
                <w:t>3,4</w:t>
              </w:r>
            </w:ins>
          </w:p>
        </w:tc>
        <w:tc>
          <w:tcPr>
            <w:tcW w:w="1503" w:type="dxa"/>
          </w:tcPr>
          <w:p w14:paraId="69C8AB33" w14:textId="2A476774" w:rsidR="00672F44" w:rsidRDefault="00721B65" w:rsidP="00721B65">
            <w:pPr>
              <w:jc w:val="center"/>
              <w:rPr>
                <w:ins w:id="154" w:author="Microsoft Word" w:date="2024-09-17T12:17:00Z" w16du:dateUtc="2024-09-17T06:47:00Z"/>
                <w:sz w:val="28"/>
                <w:szCs w:val="28"/>
              </w:rPr>
            </w:pPr>
            <w:ins w:id="155" w:author="Microsoft Word" w:date="2024-09-17T12:17:00Z" w16du:dateUtc="2024-09-17T06:47:00Z">
              <w:r>
                <w:rPr>
                  <w:sz w:val="28"/>
                  <w:szCs w:val="28"/>
                </w:rPr>
                <w:t>4,4</w:t>
              </w:r>
            </w:ins>
          </w:p>
        </w:tc>
        <w:tc>
          <w:tcPr>
            <w:tcW w:w="1503" w:type="dxa"/>
          </w:tcPr>
          <w:p w14:paraId="525CB9FD" w14:textId="154732B4" w:rsidR="00672F44" w:rsidRDefault="00721B65" w:rsidP="00721B65">
            <w:pPr>
              <w:jc w:val="center"/>
              <w:rPr>
                <w:ins w:id="156" w:author="Microsoft Word" w:date="2024-09-17T12:17:00Z" w16du:dateUtc="2024-09-17T06:47:00Z"/>
                <w:sz w:val="28"/>
                <w:szCs w:val="28"/>
              </w:rPr>
            </w:pPr>
            <w:ins w:id="157" w:author="Microsoft Word" w:date="2024-09-17T12:17:00Z" w16du:dateUtc="2024-09-17T06:47:00Z">
              <w:r>
                <w:rPr>
                  <w:sz w:val="28"/>
                  <w:szCs w:val="28"/>
                </w:rPr>
                <w:t>5,4</w:t>
              </w:r>
            </w:ins>
          </w:p>
        </w:tc>
        <w:tc>
          <w:tcPr>
            <w:tcW w:w="1503" w:type="dxa"/>
          </w:tcPr>
          <w:p w14:paraId="4A57FF6B" w14:textId="7014EE61" w:rsidR="00672F44" w:rsidRDefault="00721B65" w:rsidP="00721B65">
            <w:pPr>
              <w:jc w:val="center"/>
              <w:rPr>
                <w:ins w:id="158" w:author="Microsoft Word" w:date="2024-09-17T12:17:00Z" w16du:dateUtc="2024-09-17T06:47:00Z"/>
                <w:sz w:val="28"/>
                <w:szCs w:val="28"/>
              </w:rPr>
            </w:pPr>
            <w:ins w:id="159" w:author="Microsoft Word" w:date="2024-09-17T12:17:00Z" w16du:dateUtc="2024-09-17T06:47:00Z">
              <w:r>
                <w:rPr>
                  <w:sz w:val="28"/>
                  <w:szCs w:val="28"/>
                </w:rPr>
                <w:t>6,4</w:t>
              </w:r>
            </w:ins>
          </w:p>
        </w:tc>
      </w:tr>
      <w:tr w:rsidR="00672F44" w14:paraId="0A92833A" w14:textId="77777777" w:rsidTr="00672F44">
        <w:trPr>
          <w:ins w:id="160" w:author="Microsoft Word" w:date="2024-09-17T12:17:00Z"/>
        </w:trPr>
        <w:tc>
          <w:tcPr>
            <w:tcW w:w="1502" w:type="dxa"/>
          </w:tcPr>
          <w:p w14:paraId="55476BE4" w14:textId="43FCA101" w:rsidR="00672F44" w:rsidRDefault="00721B65" w:rsidP="00721B65">
            <w:pPr>
              <w:jc w:val="center"/>
              <w:rPr>
                <w:ins w:id="161" w:author="Microsoft Word" w:date="2024-09-17T12:17:00Z" w16du:dateUtc="2024-09-17T06:47:00Z"/>
                <w:sz w:val="28"/>
                <w:szCs w:val="28"/>
              </w:rPr>
            </w:pPr>
            <w:ins w:id="162" w:author="Microsoft Word" w:date="2024-09-17T12:17:00Z" w16du:dateUtc="2024-09-17T06:47:00Z">
              <w:r>
                <w:rPr>
                  <w:sz w:val="28"/>
                  <w:szCs w:val="28"/>
                </w:rPr>
                <w:t>1,5</w:t>
              </w:r>
            </w:ins>
          </w:p>
        </w:tc>
        <w:tc>
          <w:tcPr>
            <w:tcW w:w="1502" w:type="dxa"/>
          </w:tcPr>
          <w:p w14:paraId="3002F966" w14:textId="5FB3670B" w:rsidR="00672F44" w:rsidRDefault="00721B65" w:rsidP="00721B65">
            <w:pPr>
              <w:jc w:val="center"/>
              <w:rPr>
                <w:ins w:id="163" w:author="Microsoft Word" w:date="2024-09-17T12:17:00Z" w16du:dateUtc="2024-09-17T06:47:00Z"/>
                <w:sz w:val="28"/>
                <w:szCs w:val="28"/>
              </w:rPr>
            </w:pPr>
            <w:ins w:id="164" w:author="Microsoft Word" w:date="2024-09-17T12:17:00Z" w16du:dateUtc="2024-09-17T06:47:00Z">
              <w:r>
                <w:rPr>
                  <w:sz w:val="28"/>
                  <w:szCs w:val="28"/>
                </w:rPr>
                <w:t>2,5</w:t>
              </w:r>
            </w:ins>
          </w:p>
        </w:tc>
        <w:tc>
          <w:tcPr>
            <w:tcW w:w="1503" w:type="dxa"/>
          </w:tcPr>
          <w:p w14:paraId="7D268349" w14:textId="14EE4D92" w:rsidR="00672F44" w:rsidRDefault="00721B65" w:rsidP="00721B65">
            <w:pPr>
              <w:jc w:val="center"/>
              <w:rPr>
                <w:ins w:id="165" w:author="Microsoft Word" w:date="2024-09-17T12:17:00Z" w16du:dateUtc="2024-09-17T06:47:00Z"/>
                <w:sz w:val="28"/>
                <w:szCs w:val="28"/>
              </w:rPr>
            </w:pPr>
            <w:ins w:id="166" w:author="Microsoft Word" w:date="2024-09-17T12:17:00Z" w16du:dateUtc="2024-09-17T06:47:00Z">
              <w:r>
                <w:rPr>
                  <w:sz w:val="28"/>
                  <w:szCs w:val="28"/>
                </w:rPr>
                <w:t>3,5</w:t>
              </w:r>
            </w:ins>
          </w:p>
        </w:tc>
        <w:tc>
          <w:tcPr>
            <w:tcW w:w="1503" w:type="dxa"/>
          </w:tcPr>
          <w:p w14:paraId="4987816D" w14:textId="69FA5411" w:rsidR="00672F44" w:rsidRDefault="00721B65" w:rsidP="00721B65">
            <w:pPr>
              <w:jc w:val="center"/>
              <w:rPr>
                <w:ins w:id="167" w:author="Microsoft Word" w:date="2024-09-17T12:17:00Z" w16du:dateUtc="2024-09-17T06:47:00Z"/>
                <w:sz w:val="28"/>
                <w:szCs w:val="28"/>
              </w:rPr>
            </w:pPr>
            <w:ins w:id="168" w:author="Microsoft Word" w:date="2024-09-17T12:17:00Z" w16du:dateUtc="2024-09-17T06:47:00Z">
              <w:r>
                <w:rPr>
                  <w:sz w:val="28"/>
                  <w:szCs w:val="28"/>
                </w:rPr>
                <w:t>4,5</w:t>
              </w:r>
            </w:ins>
          </w:p>
        </w:tc>
        <w:tc>
          <w:tcPr>
            <w:tcW w:w="1503" w:type="dxa"/>
          </w:tcPr>
          <w:p w14:paraId="6E7D20D1" w14:textId="6FD873F6" w:rsidR="00672F44" w:rsidRDefault="00721B65" w:rsidP="00721B65">
            <w:pPr>
              <w:jc w:val="center"/>
              <w:rPr>
                <w:ins w:id="169" w:author="Microsoft Word" w:date="2024-09-17T12:17:00Z" w16du:dateUtc="2024-09-17T06:47:00Z"/>
                <w:sz w:val="28"/>
                <w:szCs w:val="28"/>
              </w:rPr>
            </w:pPr>
            <w:ins w:id="170" w:author="Microsoft Word" w:date="2024-09-17T12:17:00Z" w16du:dateUtc="2024-09-17T06:47:00Z">
              <w:r>
                <w:rPr>
                  <w:sz w:val="28"/>
                  <w:szCs w:val="28"/>
                </w:rPr>
                <w:t>5,5</w:t>
              </w:r>
            </w:ins>
          </w:p>
        </w:tc>
        <w:tc>
          <w:tcPr>
            <w:tcW w:w="1503" w:type="dxa"/>
          </w:tcPr>
          <w:p w14:paraId="5160D32F" w14:textId="27E637AB" w:rsidR="00672F44" w:rsidRDefault="00721B65" w:rsidP="00721B65">
            <w:pPr>
              <w:jc w:val="center"/>
              <w:rPr>
                <w:ins w:id="171" w:author="Microsoft Word" w:date="2024-09-17T12:17:00Z" w16du:dateUtc="2024-09-17T06:47:00Z"/>
                <w:sz w:val="28"/>
                <w:szCs w:val="28"/>
              </w:rPr>
            </w:pPr>
            <w:ins w:id="172" w:author="Microsoft Word" w:date="2024-09-17T12:17:00Z" w16du:dateUtc="2024-09-17T06:47:00Z">
              <w:r>
                <w:rPr>
                  <w:sz w:val="28"/>
                  <w:szCs w:val="28"/>
                </w:rPr>
                <w:t>6,5</w:t>
              </w:r>
            </w:ins>
          </w:p>
        </w:tc>
      </w:tr>
      <w:tr w:rsidR="00672F44" w14:paraId="5D088298" w14:textId="77777777" w:rsidTr="00672F44">
        <w:trPr>
          <w:ins w:id="173" w:author="Microsoft Word" w:date="2024-09-17T12:17:00Z"/>
        </w:trPr>
        <w:tc>
          <w:tcPr>
            <w:tcW w:w="1502" w:type="dxa"/>
          </w:tcPr>
          <w:p w14:paraId="31C0F0AF" w14:textId="475AD14D" w:rsidR="00672F44" w:rsidRDefault="00721B65" w:rsidP="00721B65">
            <w:pPr>
              <w:jc w:val="center"/>
              <w:rPr>
                <w:ins w:id="174" w:author="Microsoft Word" w:date="2024-09-17T12:17:00Z" w16du:dateUtc="2024-09-17T06:47:00Z"/>
                <w:sz w:val="28"/>
                <w:szCs w:val="28"/>
              </w:rPr>
            </w:pPr>
            <w:ins w:id="175" w:author="Microsoft Word" w:date="2024-09-17T12:17:00Z" w16du:dateUtc="2024-09-17T06:47:00Z">
              <w:r>
                <w:rPr>
                  <w:sz w:val="28"/>
                  <w:szCs w:val="28"/>
                </w:rPr>
                <w:t>1,6</w:t>
              </w:r>
            </w:ins>
          </w:p>
        </w:tc>
        <w:tc>
          <w:tcPr>
            <w:tcW w:w="1502" w:type="dxa"/>
          </w:tcPr>
          <w:p w14:paraId="51DE2E48" w14:textId="07BDECD9" w:rsidR="00672F44" w:rsidRDefault="00721B65" w:rsidP="00721B65">
            <w:pPr>
              <w:jc w:val="center"/>
              <w:rPr>
                <w:ins w:id="176" w:author="Microsoft Word" w:date="2024-09-17T12:17:00Z" w16du:dateUtc="2024-09-17T06:47:00Z"/>
                <w:sz w:val="28"/>
                <w:szCs w:val="28"/>
              </w:rPr>
            </w:pPr>
            <w:ins w:id="177" w:author="Microsoft Word" w:date="2024-09-17T12:17:00Z" w16du:dateUtc="2024-09-17T06:47:00Z">
              <w:r>
                <w:rPr>
                  <w:sz w:val="28"/>
                  <w:szCs w:val="28"/>
                </w:rPr>
                <w:t>2,6</w:t>
              </w:r>
            </w:ins>
          </w:p>
        </w:tc>
        <w:tc>
          <w:tcPr>
            <w:tcW w:w="1503" w:type="dxa"/>
          </w:tcPr>
          <w:p w14:paraId="53A26FA6" w14:textId="7A279C50" w:rsidR="00672F44" w:rsidRDefault="00721B65" w:rsidP="00721B65">
            <w:pPr>
              <w:jc w:val="center"/>
              <w:rPr>
                <w:ins w:id="178" w:author="Microsoft Word" w:date="2024-09-17T12:17:00Z" w16du:dateUtc="2024-09-17T06:47:00Z"/>
                <w:sz w:val="28"/>
                <w:szCs w:val="28"/>
              </w:rPr>
            </w:pPr>
            <w:ins w:id="179" w:author="Microsoft Word" w:date="2024-09-17T12:17:00Z" w16du:dateUtc="2024-09-17T06:47:00Z">
              <w:r>
                <w:rPr>
                  <w:sz w:val="28"/>
                  <w:szCs w:val="28"/>
                </w:rPr>
                <w:t>3,6</w:t>
              </w:r>
            </w:ins>
          </w:p>
        </w:tc>
        <w:tc>
          <w:tcPr>
            <w:tcW w:w="1503" w:type="dxa"/>
          </w:tcPr>
          <w:p w14:paraId="19A217F0" w14:textId="63B9829A" w:rsidR="00672F44" w:rsidRDefault="00721B65" w:rsidP="00721B65">
            <w:pPr>
              <w:jc w:val="center"/>
              <w:rPr>
                <w:ins w:id="180" w:author="Microsoft Word" w:date="2024-09-17T12:17:00Z" w16du:dateUtc="2024-09-17T06:47:00Z"/>
                <w:sz w:val="28"/>
                <w:szCs w:val="28"/>
              </w:rPr>
            </w:pPr>
            <w:ins w:id="181" w:author="Microsoft Word" w:date="2024-09-17T12:17:00Z" w16du:dateUtc="2024-09-17T06:47:00Z">
              <w:r>
                <w:rPr>
                  <w:sz w:val="28"/>
                  <w:szCs w:val="28"/>
                </w:rPr>
                <w:t>4,6</w:t>
              </w:r>
            </w:ins>
          </w:p>
        </w:tc>
        <w:tc>
          <w:tcPr>
            <w:tcW w:w="1503" w:type="dxa"/>
          </w:tcPr>
          <w:p w14:paraId="7A7D037D" w14:textId="0028721E" w:rsidR="00672F44" w:rsidRDefault="00721B65" w:rsidP="00721B65">
            <w:pPr>
              <w:jc w:val="center"/>
              <w:rPr>
                <w:ins w:id="182" w:author="Microsoft Word" w:date="2024-09-17T12:17:00Z" w16du:dateUtc="2024-09-17T06:47:00Z"/>
                <w:sz w:val="28"/>
                <w:szCs w:val="28"/>
              </w:rPr>
            </w:pPr>
            <w:ins w:id="183" w:author="Microsoft Word" w:date="2024-09-17T12:17:00Z" w16du:dateUtc="2024-09-17T06:47:00Z">
              <w:r>
                <w:rPr>
                  <w:sz w:val="28"/>
                  <w:szCs w:val="28"/>
                </w:rPr>
                <w:t>5,6</w:t>
              </w:r>
            </w:ins>
          </w:p>
        </w:tc>
        <w:tc>
          <w:tcPr>
            <w:tcW w:w="1503" w:type="dxa"/>
          </w:tcPr>
          <w:p w14:paraId="28FBC02F" w14:textId="2E578147" w:rsidR="00672F44" w:rsidRDefault="00721B65" w:rsidP="00721B65">
            <w:pPr>
              <w:jc w:val="center"/>
              <w:rPr>
                <w:ins w:id="184" w:author="Microsoft Word" w:date="2024-09-17T12:17:00Z" w16du:dateUtc="2024-09-17T06:47:00Z"/>
                <w:sz w:val="28"/>
                <w:szCs w:val="28"/>
              </w:rPr>
            </w:pPr>
            <w:ins w:id="185" w:author="Microsoft Word" w:date="2024-09-17T12:17:00Z" w16du:dateUtc="2024-09-17T06:47:00Z">
              <w:r>
                <w:rPr>
                  <w:sz w:val="28"/>
                  <w:szCs w:val="28"/>
                </w:rPr>
                <w:t>6,6</w:t>
              </w:r>
            </w:ins>
          </w:p>
        </w:tc>
      </w:tr>
    </w:tbl>
    <w:p w14:paraId="5DC74F5D" w14:textId="77777777" w:rsidR="007420C6" w:rsidRDefault="007420C6" w:rsidP="007420C6">
      <w:pPr>
        <w:rPr>
          <w:ins w:id="186" w:author="Microsoft Word" w:date="2024-09-17T12:17:00Z" w16du:dateUtc="2024-09-17T06:47:00Z"/>
          <w:sz w:val="28"/>
          <w:szCs w:val="28"/>
        </w:rPr>
      </w:pPr>
    </w:p>
    <w:p w14:paraId="44F61652" w14:textId="77777777" w:rsidR="00AE64AD" w:rsidRPr="00AE64AD" w:rsidRDefault="00AE64AD" w:rsidP="00AE64AD">
      <w:pPr>
        <w:rPr>
          <w:sz w:val="28"/>
          <w:szCs w:val="28"/>
        </w:rPr>
      </w:pPr>
      <w:r w:rsidRPr="00AE64AD">
        <w:rPr>
          <w:sz w:val="28"/>
          <w:szCs w:val="28"/>
        </w:rPr>
        <w:t xml:space="preserve">When rolling two fair </w:t>
      </w:r>
      <w:proofErr w:type="gramStart"/>
      <w:r w:rsidRPr="00AE64AD">
        <w:rPr>
          <w:sz w:val="28"/>
          <w:szCs w:val="28"/>
        </w:rPr>
        <w:t>dices ,the</w:t>
      </w:r>
      <w:proofErr w:type="gramEnd"/>
      <w:r w:rsidRPr="00AE64AD">
        <w:rPr>
          <w:sz w:val="28"/>
          <w:szCs w:val="28"/>
        </w:rPr>
        <w:t xml:space="preserve"> possible sums range from 2to12.to find the probability that the sum of the two dice is 8,we first list all the combinations of dice rolls that give a sum of 8 :</w:t>
      </w:r>
    </w:p>
    <w:p w14:paraId="2FC32201" w14:textId="77777777" w:rsidR="00AE64AD" w:rsidRPr="00AE64AD" w:rsidRDefault="00AE64AD" w:rsidP="00AE64AD">
      <w:pPr>
        <w:rPr>
          <w:sz w:val="28"/>
          <w:szCs w:val="28"/>
        </w:rPr>
      </w:pPr>
      <w:r w:rsidRPr="00AE64AD">
        <w:rPr>
          <w:sz w:val="28"/>
          <w:szCs w:val="28"/>
        </w:rPr>
        <w:t>*(2,6)</w:t>
      </w:r>
    </w:p>
    <w:p w14:paraId="6BFC4E83" w14:textId="77777777" w:rsidR="00AE64AD" w:rsidRPr="00AE64AD" w:rsidRDefault="00AE64AD" w:rsidP="00AE64AD">
      <w:pPr>
        <w:rPr>
          <w:sz w:val="28"/>
          <w:szCs w:val="28"/>
        </w:rPr>
      </w:pPr>
      <w:r w:rsidRPr="00AE64AD">
        <w:rPr>
          <w:sz w:val="28"/>
          <w:szCs w:val="28"/>
        </w:rPr>
        <w:t>*(3,5)</w:t>
      </w:r>
    </w:p>
    <w:p w14:paraId="495CE2BD" w14:textId="77777777" w:rsidR="00AE64AD" w:rsidRPr="00AE64AD" w:rsidRDefault="00AE64AD" w:rsidP="00AE64AD">
      <w:pPr>
        <w:rPr>
          <w:sz w:val="28"/>
          <w:szCs w:val="28"/>
        </w:rPr>
      </w:pPr>
      <w:r w:rsidRPr="00AE64AD">
        <w:rPr>
          <w:sz w:val="28"/>
          <w:szCs w:val="28"/>
        </w:rPr>
        <w:t>*(4,4)</w:t>
      </w:r>
    </w:p>
    <w:p w14:paraId="0B733CE9" w14:textId="77777777" w:rsidR="00AE64AD" w:rsidRPr="00AE64AD" w:rsidRDefault="00AE64AD" w:rsidP="00AE64AD">
      <w:pPr>
        <w:rPr>
          <w:sz w:val="28"/>
          <w:szCs w:val="28"/>
        </w:rPr>
      </w:pPr>
      <w:r w:rsidRPr="00AE64AD">
        <w:rPr>
          <w:sz w:val="28"/>
          <w:szCs w:val="28"/>
        </w:rPr>
        <w:t>*(5,3)</w:t>
      </w:r>
    </w:p>
    <w:p w14:paraId="5EF47EB9" w14:textId="77777777" w:rsidR="00AE64AD" w:rsidRPr="00AE64AD" w:rsidRDefault="00AE64AD" w:rsidP="00AE64AD">
      <w:pPr>
        <w:rPr>
          <w:sz w:val="28"/>
          <w:szCs w:val="28"/>
        </w:rPr>
      </w:pPr>
      <w:r w:rsidRPr="00AE64AD">
        <w:rPr>
          <w:sz w:val="28"/>
          <w:szCs w:val="28"/>
        </w:rPr>
        <w:t>*(6,2)</w:t>
      </w:r>
    </w:p>
    <w:p w14:paraId="64AE755E" w14:textId="77777777" w:rsidR="00AE64AD" w:rsidRPr="00AE64AD" w:rsidRDefault="00AE64AD" w:rsidP="00AE64AD">
      <w:pPr>
        <w:rPr>
          <w:sz w:val="28"/>
          <w:szCs w:val="28"/>
        </w:rPr>
      </w:pPr>
      <w:proofErr w:type="gramStart"/>
      <w:r w:rsidRPr="00AE64AD">
        <w:rPr>
          <w:sz w:val="28"/>
          <w:szCs w:val="28"/>
        </w:rPr>
        <w:t>These  are</w:t>
      </w:r>
      <w:proofErr w:type="gramEnd"/>
      <w:r w:rsidRPr="00AE64AD">
        <w:rPr>
          <w:sz w:val="28"/>
          <w:szCs w:val="28"/>
        </w:rPr>
        <w:t xml:space="preserve"> 5 possible combinations out of a total of 36 possible outcomes when rolling two dice (since each die has 6 faces ,so 6*6=36</w:t>
      </w:r>
    </w:p>
    <w:p w14:paraId="13D98226" w14:textId="77777777" w:rsidR="00AE64AD" w:rsidRPr="00AE64AD" w:rsidRDefault="00AE64AD" w:rsidP="00AE64AD">
      <w:pPr>
        <w:rPr>
          <w:sz w:val="28"/>
          <w:szCs w:val="28"/>
        </w:rPr>
      </w:pPr>
      <w:r w:rsidRPr="00AE64AD">
        <w:rPr>
          <w:sz w:val="28"/>
          <w:szCs w:val="28"/>
        </w:rPr>
        <w:t xml:space="preserve">The first die be 3 to get a total sum of </w:t>
      </w:r>
      <w:proofErr w:type="gramStart"/>
      <w:r w:rsidRPr="00AE64AD">
        <w:rPr>
          <w:sz w:val="28"/>
          <w:szCs w:val="28"/>
        </w:rPr>
        <w:t>8,the</w:t>
      </w:r>
      <w:proofErr w:type="gramEnd"/>
      <w:r w:rsidRPr="00AE64AD">
        <w:rPr>
          <w:sz w:val="28"/>
          <w:szCs w:val="28"/>
        </w:rPr>
        <w:t xml:space="preserve"> second die must roll a 5 because 3+5=8.</w:t>
      </w:r>
    </w:p>
    <w:p w14:paraId="7CC529C9" w14:textId="77777777" w:rsidR="00AB6B8B" w:rsidRPr="00AE64AD" w:rsidRDefault="00AB6B8B" w:rsidP="007420C6">
      <w:pPr>
        <w:rPr>
          <w:ins w:id="187" w:author="Microsoft Word" w:date="2024-09-17T12:17:00Z" w16du:dateUtc="2024-09-17T06:47:00Z"/>
          <w:sz w:val="28"/>
          <w:szCs w:val="28"/>
        </w:rPr>
      </w:pPr>
    </w:p>
    <w:p w14:paraId="7F011E24" w14:textId="1287E433" w:rsidR="00AB6B8B" w:rsidRDefault="00AB6B8B" w:rsidP="00AB6B8B">
      <w:pPr>
        <w:jc w:val="center"/>
        <w:rPr>
          <w:ins w:id="188" w:author="Microsoft Word" w:date="2024-09-17T12:17:00Z" w16du:dateUtc="2024-09-17T06:47:00Z"/>
          <w:b/>
          <w:bCs/>
          <w:sz w:val="40"/>
          <w:szCs w:val="40"/>
        </w:rPr>
      </w:pPr>
      <w:ins w:id="189" w:author="Microsoft Word" w:date="2024-09-17T12:17:00Z" w16du:dateUtc="2024-09-17T06:47:00Z">
        <w:r w:rsidRPr="00AB6B8B">
          <w:rPr>
            <w:b/>
            <w:bCs/>
            <w:sz w:val="40"/>
            <w:szCs w:val="40"/>
          </w:rPr>
          <w:t>SECTION-2(Theory session/practical session)</w:t>
        </w:r>
      </w:ins>
    </w:p>
    <w:p w14:paraId="60C8DD1F" w14:textId="4FB4E500" w:rsidR="00AB6B8B" w:rsidRDefault="00AB6B8B" w:rsidP="00AB6B8B">
      <w:pPr>
        <w:rPr>
          <w:ins w:id="190" w:author="Microsoft Word" w:date="2024-09-17T12:17:00Z" w16du:dateUtc="2024-09-17T06:47:00Z"/>
          <w:b/>
          <w:bCs/>
          <w:sz w:val="36"/>
          <w:szCs w:val="36"/>
        </w:rPr>
      </w:pPr>
      <w:ins w:id="191" w:author="Microsoft Word" w:date="2024-09-17T12:17:00Z" w16du:dateUtc="2024-09-17T06:47:00Z">
        <w:r w:rsidRPr="000405B3">
          <w:rPr>
            <w:b/>
            <w:bCs/>
            <w:sz w:val="36"/>
            <w:szCs w:val="36"/>
          </w:rPr>
          <w:lastRenderedPageBreak/>
          <w:t>1.</w:t>
        </w:r>
        <w:r w:rsidR="000405B3" w:rsidRPr="000405B3">
          <w:rPr>
            <w:b/>
            <w:bCs/>
            <w:sz w:val="36"/>
            <w:szCs w:val="36"/>
          </w:rPr>
          <w:t>Write a python program to find eigenvalues and eigenvectors and how it works</w:t>
        </w:r>
        <w:r w:rsidR="000405B3">
          <w:rPr>
            <w:b/>
            <w:bCs/>
            <w:sz w:val="36"/>
            <w:szCs w:val="36"/>
          </w:rPr>
          <w:t>.</w:t>
        </w:r>
      </w:ins>
    </w:p>
    <w:p w14:paraId="0F14F007" w14:textId="08326C32" w:rsidR="001E6104" w:rsidRDefault="000405B3" w:rsidP="00FD4370">
      <w:pPr>
        <w:rPr>
          <w:b/>
          <w:bCs/>
          <w:sz w:val="36"/>
          <w:szCs w:val="36"/>
        </w:rPr>
      </w:pPr>
      <w:ins w:id="192" w:author="Microsoft Word" w:date="2024-09-17T12:17:00Z" w16du:dateUtc="2024-09-17T06:47:00Z">
        <w:r>
          <w:rPr>
            <w:b/>
            <w:bCs/>
            <w:sz w:val="36"/>
            <w:szCs w:val="36"/>
          </w:rPr>
          <w:t>An</w:t>
        </w:r>
      </w:ins>
      <w:r w:rsidR="001E6104">
        <w:rPr>
          <w:b/>
          <w:bCs/>
          <w:sz w:val="36"/>
          <w:szCs w:val="36"/>
        </w:rPr>
        <w:t>s:</w:t>
      </w:r>
    </w:p>
    <w:p w14:paraId="306BDBFE" w14:textId="7256D4E7" w:rsidR="00587005" w:rsidRPr="00587005" w:rsidRDefault="00587005" w:rsidP="00587005">
      <w:pPr>
        <w:rPr>
          <w:sz w:val="28"/>
          <w:szCs w:val="28"/>
        </w:rPr>
      </w:pPr>
      <w:r w:rsidRPr="00587005">
        <w:rPr>
          <w:noProof/>
          <w:sz w:val="28"/>
          <w:szCs w:val="28"/>
        </w:rPr>
        <w:drawing>
          <wp:inline distT="0" distB="0" distL="0" distR="0" wp14:anchorId="2B1A70F3" wp14:editId="241FC860">
            <wp:extent cx="5731510" cy="2967355"/>
            <wp:effectExtent l="0" t="0" r="2540" b="4445"/>
            <wp:docPr id="1335901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67355"/>
                    </a:xfrm>
                    <a:prstGeom prst="rect">
                      <a:avLst/>
                    </a:prstGeom>
                    <a:noFill/>
                    <a:ln>
                      <a:noFill/>
                    </a:ln>
                  </pic:spPr>
                </pic:pic>
              </a:graphicData>
            </a:graphic>
          </wp:inline>
        </w:drawing>
      </w:r>
    </w:p>
    <w:p w14:paraId="6BD47AEC" w14:textId="77777777" w:rsidR="00936D4D" w:rsidRPr="00936D4D" w:rsidRDefault="00701CAF">
      <w:pPr>
        <w:rPr>
          <w:b/>
          <w:bCs/>
          <w:sz w:val="36"/>
          <w:szCs w:val="36"/>
        </w:rPr>
      </w:pPr>
      <w:r w:rsidRPr="00936D4D">
        <w:rPr>
          <w:b/>
          <w:bCs/>
          <w:sz w:val="36"/>
          <w:szCs w:val="36"/>
        </w:rPr>
        <w:t xml:space="preserve">Logics </w:t>
      </w:r>
    </w:p>
    <w:p w14:paraId="3365CAC0" w14:textId="77777777" w:rsidR="00936D4D" w:rsidRPr="00936D4D" w:rsidRDefault="00701CAF">
      <w:pPr>
        <w:rPr>
          <w:rFonts w:ascii="Arial" w:hAnsi="Arial" w:cs="Arial"/>
          <w:b/>
          <w:bCs/>
          <w:sz w:val="28"/>
          <w:szCs w:val="28"/>
        </w:rPr>
      </w:pPr>
      <w:proofErr w:type="spellStart"/>
      <w:r w:rsidRPr="00936D4D">
        <w:rPr>
          <w:rFonts w:ascii="Arial" w:hAnsi="Arial" w:cs="Arial"/>
          <w:b/>
          <w:bCs/>
          <w:sz w:val="28"/>
          <w:szCs w:val="28"/>
        </w:rPr>
        <w:t>I.Eigen</w:t>
      </w:r>
      <w:proofErr w:type="spellEnd"/>
      <w:r w:rsidRPr="00936D4D">
        <w:rPr>
          <w:rFonts w:ascii="Arial" w:hAnsi="Arial" w:cs="Arial"/>
          <w:b/>
          <w:bCs/>
          <w:sz w:val="28"/>
          <w:szCs w:val="28"/>
        </w:rPr>
        <w:t xml:space="preserve"> values</w:t>
      </w:r>
    </w:p>
    <w:p w14:paraId="0A25516F" w14:textId="77777777" w:rsidR="00936D4D" w:rsidRPr="00936D4D" w:rsidRDefault="00701CAF">
      <w:pPr>
        <w:rPr>
          <w:rFonts w:ascii="Arial" w:hAnsi="Arial" w:cs="Arial"/>
          <w:sz w:val="28"/>
          <w:szCs w:val="28"/>
        </w:rPr>
      </w:pPr>
      <w:r w:rsidRPr="00936D4D">
        <w:rPr>
          <w:rFonts w:ascii="Arial" w:hAnsi="Arial" w:cs="Arial"/>
          <w:sz w:val="28"/>
          <w:szCs w:val="28"/>
        </w:rPr>
        <w:t xml:space="preserve"> An eigenvalue is a scalar λ associated with a linear system of equations (represented by a matrix)</w:t>
      </w:r>
      <w:r w:rsidR="00936D4D" w:rsidRPr="00936D4D">
        <w:rPr>
          <w:rFonts w:ascii="Arial" w:hAnsi="Arial" w:cs="Arial"/>
          <w:sz w:val="28"/>
          <w:szCs w:val="28"/>
        </w:rPr>
        <w:t xml:space="preserve"> </w:t>
      </w:r>
    </w:p>
    <w:p w14:paraId="4262C5F5" w14:textId="69B7CAF8" w:rsidR="00936D4D" w:rsidRPr="00936D4D" w:rsidRDefault="00936D4D">
      <w:pPr>
        <w:rPr>
          <w:rFonts w:ascii="Arial" w:hAnsi="Arial" w:cs="Arial"/>
          <w:sz w:val="28"/>
          <w:szCs w:val="28"/>
        </w:rPr>
      </w:pPr>
      <w:r w:rsidRPr="00936D4D">
        <w:rPr>
          <w:rFonts w:ascii="Arial" w:hAnsi="Arial" w:cs="Arial"/>
          <w:sz w:val="28"/>
          <w:szCs w:val="28"/>
        </w:rPr>
        <w:t xml:space="preserve">                       </w:t>
      </w:r>
      <w:proofErr w:type="spellStart"/>
      <w:proofErr w:type="gramStart"/>
      <w:r w:rsidR="00701CAF" w:rsidRPr="00936D4D">
        <w:rPr>
          <w:rFonts w:ascii="Arial" w:hAnsi="Arial" w:cs="Arial"/>
          <w:sz w:val="28"/>
          <w:szCs w:val="28"/>
        </w:rPr>
        <w:t>eigenvalues,eigenvectors</w:t>
      </w:r>
      <w:proofErr w:type="spellEnd"/>
      <w:proofErr w:type="gramEnd"/>
      <w:r w:rsidR="00701CAF" w:rsidRPr="00936D4D">
        <w:rPr>
          <w:rFonts w:ascii="Arial" w:hAnsi="Arial" w:cs="Arial"/>
          <w:sz w:val="28"/>
          <w:szCs w:val="28"/>
        </w:rPr>
        <w:t xml:space="preserve"> = </w:t>
      </w:r>
      <w:proofErr w:type="spellStart"/>
      <w:r w:rsidR="00701CAF" w:rsidRPr="00936D4D">
        <w:rPr>
          <w:rFonts w:ascii="Arial" w:hAnsi="Arial" w:cs="Arial"/>
          <w:sz w:val="28"/>
          <w:szCs w:val="28"/>
        </w:rPr>
        <w:t>np.linalg.eig</w:t>
      </w:r>
      <w:proofErr w:type="spellEnd"/>
      <w:r w:rsidR="00701CAF" w:rsidRPr="00936D4D">
        <w:rPr>
          <w:rFonts w:ascii="Arial" w:hAnsi="Arial" w:cs="Arial"/>
          <w:sz w:val="28"/>
          <w:szCs w:val="28"/>
        </w:rPr>
        <w:t xml:space="preserve">(A) </w:t>
      </w:r>
    </w:p>
    <w:p w14:paraId="2C9DC2B0" w14:textId="54B1C1C0" w:rsidR="00FD4370" w:rsidRPr="00936D4D" w:rsidRDefault="00701CAF">
      <w:pPr>
        <w:rPr>
          <w:rFonts w:ascii="Arial" w:hAnsi="Arial" w:cs="Arial"/>
          <w:sz w:val="28"/>
          <w:szCs w:val="28"/>
        </w:rPr>
      </w:pPr>
      <w:r w:rsidRPr="00936D4D">
        <w:rPr>
          <w:rFonts w:ascii="Arial" w:hAnsi="Arial" w:cs="Arial"/>
          <w:sz w:val="28"/>
          <w:szCs w:val="28"/>
        </w:rPr>
        <w:t>Step 1: First finds the characteristic equation</w:t>
      </w:r>
    </w:p>
    <w:p w14:paraId="79BB3A92" w14:textId="24E4456A" w:rsidR="00936D4D" w:rsidRDefault="00936D4D">
      <w:pPr>
        <w:rPr>
          <w:sz w:val="28"/>
          <w:szCs w:val="28"/>
        </w:rPr>
      </w:pPr>
      <w:r>
        <w:rPr>
          <w:sz w:val="28"/>
          <w:szCs w:val="28"/>
        </w:rPr>
        <w:t xml:space="preserve">      Ex:</w:t>
      </w:r>
    </w:p>
    <w:p w14:paraId="6AE64FA9" w14:textId="77777777" w:rsidR="00936D4D" w:rsidRDefault="00936D4D" w:rsidP="00936D4D">
      <w:pPr>
        <w:spacing w:after="0"/>
        <w:ind w:left="730" w:hanging="10"/>
        <w:rPr>
          <w:rFonts w:ascii="Arial" w:eastAsia="Arial" w:hAnsi="Arial" w:cs="Arial"/>
          <w:sz w:val="28"/>
        </w:rPr>
      </w:pPr>
      <w:r>
        <w:rPr>
          <w:noProof/>
        </w:rPr>
        <w:drawing>
          <wp:inline distT="0" distB="0" distL="0" distR="0" wp14:anchorId="67E49959" wp14:editId="47DBE82A">
            <wp:extent cx="4133850" cy="223837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3"/>
                    <a:stretch>
                      <a:fillRect/>
                    </a:stretch>
                  </pic:blipFill>
                  <pic:spPr>
                    <a:xfrm>
                      <a:off x="0" y="0"/>
                      <a:ext cx="4133850" cy="2238375"/>
                    </a:xfrm>
                    <a:prstGeom prst="rect">
                      <a:avLst/>
                    </a:prstGeom>
                  </pic:spPr>
                </pic:pic>
              </a:graphicData>
            </a:graphic>
          </wp:inline>
        </w:drawing>
      </w:r>
    </w:p>
    <w:p w14:paraId="0C56CE35" w14:textId="205B555B" w:rsidR="00936D4D" w:rsidRDefault="00936D4D" w:rsidP="00936D4D">
      <w:pPr>
        <w:spacing w:after="0"/>
        <w:ind w:left="730" w:hanging="10"/>
      </w:pPr>
      <w:r w:rsidRPr="00936D4D">
        <w:rPr>
          <w:rFonts w:ascii="Arial" w:eastAsia="Arial" w:hAnsi="Arial" w:cs="Arial"/>
          <w:sz w:val="28"/>
        </w:rPr>
        <w:lastRenderedPageBreak/>
        <w:t xml:space="preserve"> </w:t>
      </w:r>
      <w:r>
        <w:rPr>
          <w:rFonts w:ascii="Arial" w:eastAsia="Arial" w:hAnsi="Arial" w:cs="Arial"/>
          <w:sz w:val="28"/>
        </w:rPr>
        <w:t xml:space="preserve">Step 2: Solve the equation and find the eigen values </w:t>
      </w:r>
    </w:p>
    <w:p w14:paraId="79317688" w14:textId="77777777" w:rsidR="00936D4D" w:rsidRDefault="00936D4D" w:rsidP="00936D4D">
      <w:pPr>
        <w:spacing w:after="0"/>
        <w:ind w:left="720"/>
      </w:pPr>
      <w:r>
        <w:rPr>
          <w:rFonts w:ascii="Arial" w:eastAsia="Arial" w:hAnsi="Arial" w:cs="Arial"/>
          <w:sz w:val="28"/>
        </w:rPr>
        <w:t xml:space="preserve"> </w:t>
      </w:r>
    </w:p>
    <w:p w14:paraId="799D30D8" w14:textId="77777777" w:rsidR="00936D4D" w:rsidRDefault="00936D4D" w:rsidP="00936D4D">
      <w:pPr>
        <w:spacing w:after="187"/>
        <w:ind w:left="730" w:hanging="10"/>
        <w:rPr>
          <w:rFonts w:ascii="Bahnschrift" w:eastAsia="Bahnschrift" w:hAnsi="Bahnschrift" w:cs="Bahnschrift"/>
          <w:sz w:val="32"/>
        </w:rPr>
      </w:pPr>
      <w:r>
        <w:rPr>
          <w:rFonts w:ascii="Arial" w:eastAsia="Arial" w:hAnsi="Arial" w:cs="Arial"/>
          <w:sz w:val="28"/>
        </w:rPr>
        <w:t xml:space="preserve">            Ex: </w:t>
      </w:r>
      <w:r>
        <w:rPr>
          <w:rFonts w:ascii="Bahnschrift" w:eastAsia="Bahnschrift" w:hAnsi="Bahnschrift" w:cs="Bahnschrift"/>
          <w:sz w:val="32"/>
        </w:rPr>
        <w:t xml:space="preserve"> </w:t>
      </w:r>
    </w:p>
    <w:p w14:paraId="314D24A0" w14:textId="3AEE8313" w:rsidR="00936D4D" w:rsidRDefault="00936D4D" w:rsidP="00936D4D">
      <w:pPr>
        <w:spacing w:after="187"/>
        <w:ind w:left="730" w:hanging="10"/>
      </w:pPr>
      <w:r>
        <w:rPr>
          <w:noProof/>
        </w:rPr>
        <w:drawing>
          <wp:inline distT="0" distB="0" distL="0" distR="0" wp14:anchorId="6B273B0E" wp14:editId="5B11690B">
            <wp:extent cx="4133850" cy="180975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4"/>
                    <a:stretch>
                      <a:fillRect/>
                    </a:stretch>
                  </pic:blipFill>
                  <pic:spPr>
                    <a:xfrm>
                      <a:off x="0" y="0"/>
                      <a:ext cx="4133850" cy="1809750"/>
                    </a:xfrm>
                    <a:prstGeom prst="rect">
                      <a:avLst/>
                    </a:prstGeom>
                  </pic:spPr>
                </pic:pic>
              </a:graphicData>
            </a:graphic>
          </wp:inline>
        </w:drawing>
      </w:r>
    </w:p>
    <w:p w14:paraId="22E113B8" w14:textId="42ABC280" w:rsidR="00936D4D" w:rsidRDefault="00936D4D" w:rsidP="00936D4D">
      <w:pPr>
        <w:pStyle w:val="Heading1"/>
        <w:numPr>
          <w:ilvl w:val="0"/>
          <w:numId w:val="0"/>
        </w:numPr>
        <w:ind w:left="628"/>
      </w:pPr>
      <w:r>
        <w:t xml:space="preserve">II. Eigen vectors </w:t>
      </w:r>
    </w:p>
    <w:p w14:paraId="700A3A23" w14:textId="77777777" w:rsidR="00936D4D" w:rsidRDefault="00936D4D" w:rsidP="00936D4D">
      <w:pPr>
        <w:spacing w:after="0" w:line="223" w:lineRule="auto"/>
        <w:jc w:val="both"/>
        <w:rPr>
          <w:rFonts w:ascii="Bahnschrift" w:eastAsia="Bahnschrift" w:hAnsi="Bahnschrift" w:cs="Bahnschrift"/>
          <w:sz w:val="32"/>
        </w:rPr>
      </w:pPr>
      <w:r>
        <w:rPr>
          <w:rFonts w:ascii="Arial" w:eastAsia="Arial" w:hAnsi="Arial" w:cs="Arial"/>
          <w:sz w:val="28"/>
        </w:rPr>
        <w:t xml:space="preserve">          An eigenvector </w:t>
      </w:r>
      <w:r>
        <w:rPr>
          <w:rFonts w:ascii="Cambria Math" w:eastAsia="Cambria Math" w:hAnsi="Cambria Math" w:cs="Cambria Math"/>
          <w:sz w:val="28"/>
        </w:rPr>
        <w:t>𝑣</w:t>
      </w:r>
      <w:r>
        <w:rPr>
          <w:rFonts w:ascii="Arial" w:eastAsia="Arial" w:hAnsi="Arial" w:cs="Arial"/>
          <w:sz w:val="28"/>
        </w:rPr>
        <w:t xml:space="preserve"> of a matrix </w:t>
      </w:r>
      <w:r>
        <w:rPr>
          <w:rFonts w:ascii="Cambria Math" w:eastAsia="Cambria Math" w:hAnsi="Cambria Math" w:cs="Cambria Math"/>
          <w:sz w:val="28"/>
        </w:rPr>
        <w:t>𝐴</w:t>
      </w:r>
      <w:r>
        <w:rPr>
          <w:rFonts w:ascii="Arial" w:eastAsia="Arial" w:hAnsi="Arial" w:cs="Arial"/>
          <w:sz w:val="28"/>
        </w:rPr>
        <w:t xml:space="preserve"> is a non-zero vector that only changes by a scalar factor when that matrix is applied to it. In other words, it satisfies the equation</w:t>
      </w:r>
      <w:r>
        <w:rPr>
          <w:rFonts w:ascii="Bahnschrift" w:eastAsia="Bahnschrift" w:hAnsi="Bahnschrift" w:cs="Bahnschrift"/>
          <w:sz w:val="32"/>
        </w:rPr>
        <w:t xml:space="preserve">                          </w:t>
      </w:r>
    </w:p>
    <w:p w14:paraId="2FBE473F" w14:textId="78773E79" w:rsidR="00936D4D" w:rsidRDefault="00936D4D" w:rsidP="00936D4D">
      <w:pPr>
        <w:spacing w:after="0" w:line="223" w:lineRule="auto"/>
        <w:jc w:val="both"/>
      </w:pPr>
      <w:r>
        <w:rPr>
          <w:rFonts w:ascii="Bahnschrift" w:eastAsia="Bahnschrift" w:hAnsi="Bahnschrift" w:cs="Bahnschrift"/>
          <w:sz w:val="32"/>
        </w:rPr>
        <w:t xml:space="preserve">              </w:t>
      </w:r>
      <w:proofErr w:type="spellStart"/>
      <w:proofErr w:type="gramStart"/>
      <w:r>
        <w:rPr>
          <w:rFonts w:ascii="Bahnschrift" w:eastAsia="Bahnschrift" w:hAnsi="Bahnschrift" w:cs="Bahnschrift"/>
          <w:sz w:val="32"/>
        </w:rPr>
        <w:t>eigenvalues,eigenvectors</w:t>
      </w:r>
      <w:proofErr w:type="spellEnd"/>
      <w:proofErr w:type="gramEnd"/>
      <w:r>
        <w:rPr>
          <w:rFonts w:ascii="Bahnschrift" w:eastAsia="Bahnschrift" w:hAnsi="Bahnschrift" w:cs="Bahnschrift"/>
          <w:sz w:val="32"/>
        </w:rPr>
        <w:t xml:space="preserve"> = </w:t>
      </w:r>
      <w:proofErr w:type="spellStart"/>
      <w:r>
        <w:rPr>
          <w:rFonts w:ascii="Bahnschrift" w:eastAsia="Bahnschrift" w:hAnsi="Bahnschrift" w:cs="Bahnschrift"/>
          <w:sz w:val="32"/>
        </w:rPr>
        <w:t>np.linalg.eig</w:t>
      </w:r>
      <w:proofErr w:type="spellEnd"/>
      <w:r>
        <w:rPr>
          <w:rFonts w:ascii="Bahnschrift" w:eastAsia="Bahnschrift" w:hAnsi="Bahnschrift" w:cs="Bahnschrift"/>
          <w:sz w:val="32"/>
        </w:rPr>
        <w:t xml:space="preserve">(A) </w:t>
      </w:r>
    </w:p>
    <w:p w14:paraId="31C007B7" w14:textId="77777777" w:rsidR="00936D4D" w:rsidRDefault="00936D4D" w:rsidP="00936D4D">
      <w:pPr>
        <w:spacing w:after="0"/>
      </w:pPr>
      <w:r>
        <w:rPr>
          <w:rFonts w:ascii="Arial" w:eastAsia="Arial" w:hAnsi="Arial" w:cs="Arial"/>
          <w:b/>
          <w:sz w:val="28"/>
        </w:rPr>
        <w:t xml:space="preserve"> </w:t>
      </w:r>
    </w:p>
    <w:p w14:paraId="6A412677" w14:textId="70511D14" w:rsidR="00936D4D" w:rsidRPr="00936D4D" w:rsidRDefault="00936D4D">
      <w:pPr>
        <w:rPr>
          <w:rFonts w:ascii="Arial" w:hAnsi="Arial" w:cs="Arial"/>
          <w:sz w:val="28"/>
          <w:szCs w:val="28"/>
        </w:rPr>
      </w:pPr>
      <w:r w:rsidRPr="00936D4D">
        <w:rPr>
          <w:rFonts w:ascii="Arial" w:hAnsi="Arial" w:cs="Arial"/>
          <w:sz w:val="28"/>
          <w:szCs w:val="28"/>
        </w:rPr>
        <w:t xml:space="preserve">step </w:t>
      </w:r>
      <w:proofErr w:type="gramStart"/>
      <w:r w:rsidRPr="00936D4D">
        <w:rPr>
          <w:rFonts w:ascii="Arial" w:hAnsi="Arial" w:cs="Arial"/>
          <w:sz w:val="28"/>
          <w:szCs w:val="28"/>
        </w:rPr>
        <w:t>1:Find</w:t>
      </w:r>
      <w:proofErr w:type="gramEnd"/>
      <w:r w:rsidRPr="00936D4D">
        <w:rPr>
          <w:rFonts w:ascii="Arial" w:hAnsi="Arial" w:cs="Arial"/>
          <w:sz w:val="28"/>
          <w:szCs w:val="28"/>
        </w:rPr>
        <w:t xml:space="preserve"> eigen vectors of each eigen value</w:t>
      </w:r>
    </w:p>
    <w:p w14:paraId="04F27492" w14:textId="28039F24" w:rsidR="00936D4D" w:rsidRDefault="00936D4D">
      <w:pPr>
        <w:rPr>
          <w:rFonts w:ascii="Arial" w:hAnsi="Arial" w:cs="Arial"/>
          <w:sz w:val="28"/>
          <w:szCs w:val="28"/>
        </w:rPr>
      </w:pPr>
      <w:r w:rsidRPr="00936D4D">
        <w:rPr>
          <w:rFonts w:ascii="Arial" w:hAnsi="Arial" w:cs="Arial"/>
          <w:sz w:val="28"/>
          <w:szCs w:val="28"/>
        </w:rPr>
        <w:t xml:space="preserve">     Ex:</w:t>
      </w:r>
    </w:p>
    <w:p w14:paraId="69D29983" w14:textId="4F58161F" w:rsidR="00936D4D" w:rsidRDefault="00936D4D">
      <w:pPr>
        <w:rPr>
          <w:rFonts w:ascii="Arial" w:hAnsi="Arial" w:cs="Arial"/>
          <w:sz w:val="28"/>
          <w:szCs w:val="28"/>
        </w:rPr>
      </w:pPr>
      <w:r>
        <w:rPr>
          <w:noProof/>
        </w:rPr>
        <w:drawing>
          <wp:inline distT="0" distB="0" distL="0" distR="0" wp14:anchorId="015593CF" wp14:editId="52848C8A">
            <wp:extent cx="5731510" cy="3490686"/>
            <wp:effectExtent l="0" t="0" r="254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5"/>
                    <a:stretch>
                      <a:fillRect/>
                    </a:stretch>
                  </pic:blipFill>
                  <pic:spPr>
                    <a:xfrm>
                      <a:off x="0" y="0"/>
                      <a:ext cx="5731510" cy="3490686"/>
                    </a:xfrm>
                    <a:prstGeom prst="rect">
                      <a:avLst/>
                    </a:prstGeom>
                  </pic:spPr>
                </pic:pic>
              </a:graphicData>
            </a:graphic>
          </wp:inline>
        </w:drawing>
      </w:r>
    </w:p>
    <w:p w14:paraId="7C3EA6C6" w14:textId="4EFC9708" w:rsidR="00936D4D" w:rsidRDefault="00936D4D">
      <w:pPr>
        <w:rPr>
          <w:rFonts w:ascii="Arial" w:hAnsi="Arial" w:cs="Arial"/>
          <w:sz w:val="28"/>
          <w:szCs w:val="28"/>
        </w:rPr>
      </w:pPr>
      <w:r>
        <w:rPr>
          <w:noProof/>
        </w:rPr>
        <w:lastRenderedPageBreak/>
        <w:drawing>
          <wp:inline distT="0" distB="0" distL="0" distR="0" wp14:anchorId="6E640EA4" wp14:editId="5B165B2D">
            <wp:extent cx="5731510" cy="4038309"/>
            <wp:effectExtent l="0" t="0" r="2540" b="635"/>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6"/>
                    <a:stretch>
                      <a:fillRect/>
                    </a:stretch>
                  </pic:blipFill>
                  <pic:spPr>
                    <a:xfrm>
                      <a:off x="0" y="0"/>
                      <a:ext cx="5731510" cy="4038309"/>
                    </a:xfrm>
                    <a:prstGeom prst="rect">
                      <a:avLst/>
                    </a:prstGeom>
                  </pic:spPr>
                </pic:pic>
              </a:graphicData>
            </a:graphic>
          </wp:inline>
        </w:drawing>
      </w:r>
      <w:r>
        <w:rPr>
          <w:rFonts w:ascii="Arial" w:hAnsi="Arial" w:cs="Arial"/>
          <w:sz w:val="28"/>
          <w:szCs w:val="28"/>
        </w:rPr>
        <w:t>Step 2: now prints the given vectors in normalized form</w:t>
      </w:r>
    </w:p>
    <w:p w14:paraId="2D244435" w14:textId="30ED9312" w:rsidR="00936D4D" w:rsidRDefault="00936D4D">
      <w:pPr>
        <w:rPr>
          <w:rFonts w:ascii="Arial" w:hAnsi="Arial" w:cs="Arial"/>
          <w:sz w:val="28"/>
          <w:szCs w:val="28"/>
        </w:rPr>
      </w:pPr>
      <w:r>
        <w:rPr>
          <w:rFonts w:ascii="Arial" w:hAnsi="Arial" w:cs="Arial"/>
          <w:sz w:val="28"/>
          <w:szCs w:val="28"/>
        </w:rPr>
        <w:t xml:space="preserve">    Ex</w:t>
      </w:r>
    </w:p>
    <w:p w14:paraId="386566C5" w14:textId="71647ECA" w:rsidR="00936D4D" w:rsidRDefault="00936D4D">
      <w:pPr>
        <w:rPr>
          <w:rFonts w:ascii="Arial" w:hAnsi="Arial" w:cs="Arial"/>
          <w:sz w:val="28"/>
          <w:szCs w:val="28"/>
        </w:rPr>
      </w:pPr>
      <w:r>
        <w:rPr>
          <w:noProof/>
        </w:rPr>
        <mc:AlternateContent>
          <mc:Choice Requires="wpg">
            <w:drawing>
              <wp:inline distT="0" distB="0" distL="0" distR="0" wp14:anchorId="3760FA81" wp14:editId="1E76E8BA">
                <wp:extent cx="3798951" cy="3584347"/>
                <wp:effectExtent l="0" t="0" r="0" b="0"/>
                <wp:docPr id="1343" name="Group 1343"/>
                <wp:cNvGraphicFramePr/>
                <a:graphic xmlns:a="http://schemas.openxmlformats.org/drawingml/2006/main">
                  <a:graphicData uri="http://schemas.microsoft.com/office/word/2010/wordprocessingGroup">
                    <wpg:wgp>
                      <wpg:cNvGrpSpPr/>
                      <wpg:grpSpPr>
                        <a:xfrm>
                          <a:off x="0" y="0"/>
                          <a:ext cx="3798951" cy="3584347"/>
                          <a:chOff x="0" y="0"/>
                          <a:chExt cx="3798951" cy="3584347"/>
                        </a:xfrm>
                      </wpg:grpSpPr>
                      <wps:wsp>
                        <wps:cNvPr id="176" name="Rectangle 176"/>
                        <wps:cNvSpPr/>
                        <wps:spPr>
                          <a:xfrm>
                            <a:off x="3737737" y="3415639"/>
                            <a:ext cx="50673" cy="224381"/>
                          </a:xfrm>
                          <a:prstGeom prst="rect">
                            <a:avLst/>
                          </a:prstGeom>
                          <a:ln>
                            <a:noFill/>
                          </a:ln>
                        </wps:spPr>
                        <wps:txbx>
                          <w:txbxContent>
                            <w:p w14:paraId="0488A55D" w14:textId="77777777" w:rsidR="00936D4D" w:rsidRDefault="00936D4D" w:rsidP="00936D4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17"/>
                          <a:stretch>
                            <a:fillRect/>
                          </a:stretch>
                        </pic:blipFill>
                        <pic:spPr>
                          <a:xfrm>
                            <a:off x="38100" y="0"/>
                            <a:ext cx="3760851" cy="1691005"/>
                          </a:xfrm>
                          <a:prstGeom prst="rect">
                            <a:avLst/>
                          </a:prstGeom>
                        </pic:spPr>
                      </pic:pic>
                      <pic:pic xmlns:pic="http://schemas.openxmlformats.org/drawingml/2006/picture">
                        <pic:nvPicPr>
                          <pic:cNvPr id="206" name="Picture 206"/>
                          <pic:cNvPicPr/>
                        </pic:nvPicPr>
                        <pic:blipFill>
                          <a:blip r:embed="rId18"/>
                          <a:stretch>
                            <a:fillRect/>
                          </a:stretch>
                        </pic:blipFill>
                        <pic:spPr>
                          <a:xfrm>
                            <a:off x="0" y="1873250"/>
                            <a:ext cx="3738245" cy="1673733"/>
                          </a:xfrm>
                          <a:prstGeom prst="rect">
                            <a:avLst/>
                          </a:prstGeom>
                        </pic:spPr>
                      </pic:pic>
                    </wpg:wgp>
                  </a:graphicData>
                </a:graphic>
              </wp:inline>
            </w:drawing>
          </mc:Choice>
          <mc:Fallback>
            <w:pict>
              <v:group w14:anchorId="3760FA81" id="Group 1343" o:spid="_x0000_s1026" style="width:299.15pt;height:282.25pt;mso-position-horizontal-relative:char;mso-position-vertical-relative:line" coordsize="37989,35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">
                <v:rect id="Rectangle 176" o:spid="_x0000_s1027" style="position:absolute;left:37377;top:341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488A55D" w14:textId="77777777" w:rsidR="00936D4D" w:rsidRDefault="00936D4D" w:rsidP="00936D4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381;width:37608;height:16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">
                  <v:imagedata r:id="rId19" o:title=""/>
                </v:shape>
                <v:shape id="Picture 206" o:spid="_x0000_s1029" type="#_x0000_t75" style="position:absolute;top:18732;width:37382;height:16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">
                  <v:imagedata r:id="rId20" o:title=""/>
                </v:shape>
                <w10:anchorlock/>
              </v:group>
            </w:pict>
          </mc:Fallback>
        </mc:AlternateContent>
      </w:r>
    </w:p>
    <w:p w14:paraId="673D19A1" w14:textId="077CE0C9" w:rsidR="00936D4D" w:rsidRDefault="00936D4D" w:rsidP="00936D4D">
      <w:pPr>
        <w:spacing w:after="193"/>
        <w:jc w:val="both"/>
      </w:pPr>
    </w:p>
    <w:p w14:paraId="558754D6" w14:textId="7688DBEB" w:rsidR="00936D4D" w:rsidRPr="00936D4D" w:rsidRDefault="00936D4D" w:rsidP="00936D4D">
      <w:pPr>
        <w:spacing w:after="193"/>
        <w:jc w:val="both"/>
        <w:rPr>
          <w:rFonts w:ascii="Bahnschrift" w:eastAsia="Bahnschrift" w:hAnsi="Bahnschrift" w:cs="Bahnschrift"/>
          <w:sz w:val="32"/>
          <w:szCs w:val="32"/>
        </w:rPr>
      </w:pPr>
      <w:r w:rsidRPr="00936D4D">
        <w:rPr>
          <w:rFonts w:ascii="Bahnschrift" w:eastAsia="Bahnschrift" w:hAnsi="Bahnschrift" w:cs="Bahnschrift"/>
          <w:sz w:val="32"/>
          <w:szCs w:val="32"/>
        </w:rPr>
        <w:lastRenderedPageBreak/>
        <w:t>Output</w:t>
      </w:r>
    </w:p>
    <w:p w14:paraId="20B22CA8" w14:textId="5F63F22E" w:rsidR="00936D4D" w:rsidRDefault="00936D4D" w:rsidP="00936D4D">
      <w:pPr>
        <w:spacing w:after="193"/>
        <w:jc w:val="both"/>
        <w:rPr>
          <w:rFonts w:ascii="Bahnschrift" w:eastAsia="Bahnschrift" w:hAnsi="Bahnschrift" w:cs="Bahnschrift"/>
          <w:sz w:val="28"/>
          <w:szCs w:val="28"/>
        </w:rPr>
      </w:pPr>
      <w:r>
        <w:rPr>
          <w:rFonts w:ascii="Bahnschrift" w:eastAsia="Bahnschrift" w:hAnsi="Bahnschrift" w:cs="Bahnschrift"/>
          <w:sz w:val="28"/>
          <w:szCs w:val="28"/>
        </w:rPr>
        <w:t xml:space="preserve">              [[0.9701425 </w:t>
      </w:r>
      <w:proofErr w:type="gramStart"/>
      <w:r>
        <w:rPr>
          <w:rFonts w:ascii="Bahnschrift" w:eastAsia="Bahnschrift" w:hAnsi="Bahnschrift" w:cs="Bahnschrift"/>
          <w:sz w:val="28"/>
          <w:szCs w:val="28"/>
        </w:rPr>
        <w:t xml:space="preserve">  ,</w:t>
      </w:r>
      <w:proofErr w:type="gramEnd"/>
      <w:r>
        <w:rPr>
          <w:rFonts w:ascii="Bahnschrift" w:eastAsia="Bahnschrift" w:hAnsi="Bahnschrift" w:cs="Bahnschrift"/>
          <w:sz w:val="28"/>
          <w:szCs w:val="28"/>
        </w:rPr>
        <w:t>-0.70710678]</w:t>
      </w:r>
    </w:p>
    <w:p w14:paraId="1E14EA58" w14:textId="58E84DA2" w:rsidR="00936D4D" w:rsidRDefault="00936D4D" w:rsidP="00936D4D">
      <w:pPr>
        <w:spacing w:after="193"/>
        <w:jc w:val="both"/>
        <w:rPr>
          <w:rFonts w:ascii="Bahnschrift" w:eastAsia="Bahnschrift" w:hAnsi="Bahnschrift" w:cs="Bahnschrift"/>
          <w:sz w:val="28"/>
          <w:szCs w:val="28"/>
        </w:rPr>
      </w:pPr>
      <w:r>
        <w:rPr>
          <w:rFonts w:ascii="Bahnschrift" w:eastAsia="Bahnschrift" w:hAnsi="Bahnschrift" w:cs="Bahnschrift"/>
          <w:sz w:val="28"/>
          <w:szCs w:val="28"/>
        </w:rPr>
        <w:t xml:space="preserve">               [</w:t>
      </w:r>
      <w:proofErr w:type="gramStart"/>
      <w:r>
        <w:rPr>
          <w:rFonts w:ascii="Bahnschrift" w:eastAsia="Bahnschrift" w:hAnsi="Bahnschrift" w:cs="Bahnschrift"/>
          <w:sz w:val="28"/>
          <w:szCs w:val="28"/>
        </w:rPr>
        <w:t>0.24253563  ,</w:t>
      </w:r>
      <w:proofErr w:type="gramEnd"/>
      <w:r>
        <w:rPr>
          <w:rFonts w:ascii="Bahnschrift" w:eastAsia="Bahnschrift" w:hAnsi="Bahnschrift" w:cs="Bahnschrift"/>
          <w:sz w:val="28"/>
          <w:szCs w:val="28"/>
        </w:rPr>
        <w:t>0.70710678]]</w:t>
      </w:r>
    </w:p>
    <w:p w14:paraId="4FE0C909" w14:textId="77777777" w:rsidR="00936D4D" w:rsidRPr="00844F41" w:rsidRDefault="00936D4D" w:rsidP="00936D4D">
      <w:pPr>
        <w:spacing w:after="193"/>
        <w:jc w:val="both"/>
        <w:rPr>
          <w:rFonts w:ascii="Bahnschrift" w:eastAsia="Bahnschrift" w:hAnsi="Bahnschrift" w:cs="Bahnschrift"/>
          <w:b/>
          <w:bCs/>
          <w:sz w:val="36"/>
          <w:szCs w:val="36"/>
        </w:rPr>
      </w:pPr>
    </w:p>
    <w:p w14:paraId="4303B7BB" w14:textId="64371D0F" w:rsidR="00936D4D" w:rsidRDefault="00844F41">
      <w:pPr>
        <w:rPr>
          <w:b/>
          <w:bCs/>
          <w:sz w:val="36"/>
          <w:szCs w:val="36"/>
        </w:rPr>
      </w:pPr>
      <w:r>
        <w:rPr>
          <w:b/>
          <w:bCs/>
          <w:sz w:val="36"/>
          <w:szCs w:val="36"/>
        </w:rPr>
        <w:t>4b.</w:t>
      </w:r>
      <w:r w:rsidRPr="00844F41">
        <w:rPr>
          <w:b/>
          <w:bCs/>
          <w:sz w:val="36"/>
          <w:szCs w:val="36"/>
        </w:rPr>
        <w:t xml:space="preserve"> Measure central tendency of </w:t>
      </w:r>
      <w:proofErr w:type="gramStart"/>
      <w:r w:rsidRPr="00844F41">
        <w:rPr>
          <w:b/>
          <w:bCs/>
          <w:sz w:val="36"/>
          <w:szCs w:val="36"/>
        </w:rPr>
        <w:t>Mean ,</w:t>
      </w:r>
      <w:proofErr w:type="spellStart"/>
      <w:r w:rsidRPr="00844F41">
        <w:rPr>
          <w:b/>
          <w:bCs/>
          <w:sz w:val="36"/>
          <w:szCs w:val="36"/>
        </w:rPr>
        <w:t>Median</w:t>
      </w:r>
      <w:proofErr w:type="gramEnd"/>
      <w:r w:rsidRPr="00844F41">
        <w:rPr>
          <w:b/>
          <w:bCs/>
          <w:sz w:val="36"/>
          <w:szCs w:val="36"/>
        </w:rPr>
        <w:t>,and</w:t>
      </w:r>
      <w:proofErr w:type="spellEnd"/>
      <w:r w:rsidRPr="00844F41">
        <w:rPr>
          <w:b/>
          <w:bCs/>
          <w:sz w:val="36"/>
          <w:szCs w:val="36"/>
        </w:rPr>
        <w:t xml:space="preserve"> Mode use relevant python packages to compute central tendency for the parameter of given dataset=[99,86,87,88,103,86,94,85,86,90]</w:t>
      </w:r>
    </w:p>
    <w:p w14:paraId="30ADDA69" w14:textId="18683AE5" w:rsidR="00844F41" w:rsidRDefault="002626FE">
      <w:pPr>
        <w:rPr>
          <w:b/>
          <w:bCs/>
          <w:sz w:val="36"/>
          <w:szCs w:val="36"/>
        </w:rPr>
      </w:pPr>
      <w:r>
        <w:rPr>
          <w:b/>
          <w:bCs/>
          <w:sz w:val="36"/>
          <w:szCs w:val="36"/>
        </w:rPr>
        <w:t>Ans:</w:t>
      </w:r>
    </w:p>
    <w:p w14:paraId="327E017A" w14:textId="74D158F5" w:rsidR="00DB4887" w:rsidRPr="00DB4887" w:rsidRDefault="00DB4887" w:rsidP="00DB4887">
      <w:pPr>
        <w:rPr>
          <w:rFonts w:ascii="Arial" w:hAnsi="Arial" w:cs="Arial"/>
          <w:b/>
          <w:bCs/>
          <w:sz w:val="36"/>
          <w:szCs w:val="36"/>
        </w:rPr>
      </w:pPr>
      <w:r w:rsidRPr="00DB4887">
        <w:rPr>
          <w:rFonts w:ascii="Arial" w:hAnsi="Arial" w:cs="Arial"/>
          <w:b/>
          <w:bCs/>
          <w:noProof/>
          <w:sz w:val="36"/>
          <w:szCs w:val="36"/>
        </w:rPr>
        <w:drawing>
          <wp:inline distT="0" distB="0" distL="0" distR="0" wp14:anchorId="0D813FEC" wp14:editId="7D85105A">
            <wp:extent cx="3992880" cy="2034540"/>
            <wp:effectExtent l="0" t="0" r="7620" b="3810"/>
            <wp:docPr id="1003965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880" cy="2034540"/>
                    </a:xfrm>
                    <a:prstGeom prst="rect">
                      <a:avLst/>
                    </a:prstGeom>
                    <a:noFill/>
                    <a:ln>
                      <a:noFill/>
                    </a:ln>
                  </pic:spPr>
                </pic:pic>
              </a:graphicData>
            </a:graphic>
          </wp:inline>
        </w:drawing>
      </w:r>
    </w:p>
    <w:p w14:paraId="11068850" w14:textId="693E4A63" w:rsidR="00DB4887" w:rsidRPr="00DB4887" w:rsidRDefault="00DB4887" w:rsidP="00DB4887">
      <w:pPr>
        <w:rPr>
          <w:rFonts w:ascii="Arial" w:hAnsi="Arial" w:cs="Arial"/>
          <w:b/>
          <w:bCs/>
          <w:sz w:val="36"/>
          <w:szCs w:val="36"/>
        </w:rPr>
      </w:pPr>
      <w:r w:rsidRPr="00DB4887">
        <w:rPr>
          <w:rFonts w:ascii="Arial" w:hAnsi="Arial" w:cs="Arial"/>
          <w:b/>
          <w:bCs/>
          <w:noProof/>
          <w:sz w:val="36"/>
          <w:szCs w:val="36"/>
        </w:rPr>
        <w:drawing>
          <wp:inline distT="0" distB="0" distL="0" distR="0" wp14:anchorId="6DF95388" wp14:editId="20FB7182">
            <wp:extent cx="4015740" cy="1783080"/>
            <wp:effectExtent l="0" t="0" r="3810" b="7620"/>
            <wp:docPr id="2104508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740" cy="1783080"/>
                    </a:xfrm>
                    <a:prstGeom prst="rect">
                      <a:avLst/>
                    </a:prstGeom>
                    <a:noFill/>
                    <a:ln>
                      <a:noFill/>
                    </a:ln>
                  </pic:spPr>
                </pic:pic>
              </a:graphicData>
            </a:graphic>
          </wp:inline>
        </w:drawing>
      </w:r>
    </w:p>
    <w:p w14:paraId="3BB8ACCC" w14:textId="0A45BB07" w:rsidR="00DB4887" w:rsidRPr="00DB4887" w:rsidRDefault="00DB4887" w:rsidP="00DB4887">
      <w:pPr>
        <w:rPr>
          <w:rFonts w:ascii="Arial" w:hAnsi="Arial" w:cs="Arial"/>
          <w:b/>
          <w:bCs/>
          <w:sz w:val="36"/>
          <w:szCs w:val="36"/>
        </w:rPr>
      </w:pPr>
      <w:r w:rsidRPr="00DB4887">
        <w:rPr>
          <w:rFonts w:ascii="Arial" w:hAnsi="Arial" w:cs="Arial"/>
          <w:b/>
          <w:bCs/>
          <w:noProof/>
          <w:sz w:val="36"/>
          <w:szCs w:val="36"/>
        </w:rPr>
        <w:lastRenderedPageBreak/>
        <w:drawing>
          <wp:inline distT="0" distB="0" distL="0" distR="0" wp14:anchorId="6D74FA71" wp14:editId="4E43634F">
            <wp:extent cx="4305300" cy="2377440"/>
            <wp:effectExtent l="0" t="0" r="0" b="3810"/>
            <wp:docPr id="1563220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5300" cy="2377440"/>
                    </a:xfrm>
                    <a:prstGeom prst="rect">
                      <a:avLst/>
                    </a:prstGeom>
                    <a:noFill/>
                    <a:ln>
                      <a:noFill/>
                    </a:ln>
                  </pic:spPr>
                </pic:pic>
              </a:graphicData>
            </a:graphic>
          </wp:inline>
        </w:drawing>
      </w:r>
    </w:p>
    <w:p w14:paraId="5835CAA3" w14:textId="1A11FBAD" w:rsidR="00DB4887" w:rsidRDefault="00DB4887" w:rsidP="00DB4887">
      <w:pPr>
        <w:jc w:val="center"/>
        <w:rPr>
          <w:rFonts w:ascii="Arial" w:hAnsi="Arial" w:cs="Arial"/>
          <w:b/>
          <w:bCs/>
          <w:sz w:val="36"/>
          <w:szCs w:val="36"/>
        </w:rPr>
      </w:pPr>
      <w:r>
        <w:rPr>
          <w:rFonts w:ascii="Arial" w:hAnsi="Arial" w:cs="Arial"/>
          <w:b/>
          <w:bCs/>
          <w:sz w:val="36"/>
          <w:szCs w:val="36"/>
        </w:rPr>
        <w:t>(OR)</w:t>
      </w:r>
    </w:p>
    <w:p w14:paraId="36659F4D" w14:textId="008F2859" w:rsidR="00DB4887" w:rsidRDefault="00DB4887" w:rsidP="00DB4887">
      <w:pPr>
        <w:rPr>
          <w:rFonts w:cstheme="minorHAnsi"/>
          <w:b/>
          <w:bCs/>
          <w:sz w:val="36"/>
          <w:szCs w:val="36"/>
        </w:rPr>
      </w:pPr>
      <w:r w:rsidRPr="00DB4887">
        <w:rPr>
          <w:rFonts w:cstheme="minorHAnsi"/>
          <w:b/>
          <w:bCs/>
          <w:sz w:val="36"/>
          <w:szCs w:val="36"/>
        </w:rPr>
        <w:t>5</w:t>
      </w:r>
      <w:proofErr w:type="gramStart"/>
      <w:r w:rsidRPr="00DB4887">
        <w:rPr>
          <w:rFonts w:cstheme="minorHAnsi"/>
          <w:b/>
          <w:bCs/>
          <w:sz w:val="36"/>
          <w:szCs w:val="36"/>
        </w:rPr>
        <w:t>a.Range</w:t>
      </w:r>
      <w:proofErr w:type="gramEnd"/>
      <w:r w:rsidRPr="00DB4887">
        <w:rPr>
          <w:rFonts w:cstheme="minorHAnsi"/>
          <w:b/>
          <w:bCs/>
          <w:sz w:val="36"/>
          <w:szCs w:val="36"/>
        </w:rPr>
        <w:t xml:space="preserve">,variance,standard deviation ,quantities and </w:t>
      </w:r>
      <w:proofErr w:type="spellStart"/>
      <w:r w:rsidRPr="00DB4887">
        <w:rPr>
          <w:rFonts w:cstheme="minorHAnsi"/>
          <w:b/>
          <w:bCs/>
          <w:sz w:val="36"/>
          <w:szCs w:val="36"/>
        </w:rPr>
        <w:t>interquantities</w:t>
      </w:r>
      <w:proofErr w:type="spellEnd"/>
      <w:r w:rsidRPr="00DB4887">
        <w:rPr>
          <w:rFonts w:cstheme="minorHAnsi"/>
          <w:b/>
          <w:bCs/>
          <w:sz w:val="36"/>
          <w:szCs w:val="36"/>
        </w:rPr>
        <w:t xml:space="preserve"> range use relevant python package to compute measure of </w:t>
      </w:r>
      <w:proofErr w:type="spellStart"/>
      <w:r w:rsidRPr="00DB4887">
        <w:rPr>
          <w:rFonts w:cstheme="minorHAnsi"/>
          <w:b/>
          <w:bCs/>
          <w:sz w:val="36"/>
          <w:szCs w:val="36"/>
        </w:rPr>
        <w:t>dispution</w:t>
      </w:r>
      <w:proofErr w:type="spellEnd"/>
      <w:r w:rsidRPr="00DB4887">
        <w:rPr>
          <w:rFonts w:cstheme="minorHAnsi"/>
          <w:b/>
          <w:bCs/>
          <w:sz w:val="36"/>
          <w:szCs w:val="36"/>
        </w:rPr>
        <w:t xml:space="preserve"> using </w:t>
      </w:r>
      <w:proofErr w:type="spellStart"/>
      <w:r w:rsidRPr="00DB4887">
        <w:rPr>
          <w:rFonts w:cstheme="minorHAnsi"/>
          <w:b/>
          <w:bCs/>
          <w:sz w:val="36"/>
          <w:szCs w:val="36"/>
        </w:rPr>
        <w:t>numpy</w:t>
      </w:r>
      <w:proofErr w:type="spellEnd"/>
      <w:r w:rsidRPr="00DB4887">
        <w:rPr>
          <w:rFonts w:cstheme="minorHAnsi"/>
          <w:b/>
          <w:bCs/>
          <w:sz w:val="36"/>
          <w:szCs w:val="36"/>
        </w:rPr>
        <w:t xml:space="preserve"> for the given data set values of </w:t>
      </w:r>
      <w:r>
        <w:rPr>
          <w:rFonts w:cstheme="minorHAnsi"/>
          <w:b/>
          <w:bCs/>
          <w:sz w:val="36"/>
          <w:szCs w:val="36"/>
        </w:rPr>
        <w:t>[32,46,75,79,88,91,</w:t>
      </w:r>
      <w:r w:rsidR="00130975">
        <w:rPr>
          <w:rFonts w:cstheme="minorHAnsi"/>
          <w:b/>
          <w:bCs/>
          <w:sz w:val="36"/>
          <w:szCs w:val="36"/>
        </w:rPr>
        <w:t>4,91,4,93,46]</w:t>
      </w:r>
    </w:p>
    <w:p w14:paraId="183A37BF" w14:textId="3BB90AEB" w:rsidR="00130975" w:rsidRDefault="00130975" w:rsidP="00DB4887">
      <w:pPr>
        <w:rPr>
          <w:rFonts w:cstheme="minorHAnsi"/>
          <w:b/>
          <w:bCs/>
          <w:sz w:val="36"/>
          <w:szCs w:val="36"/>
        </w:rPr>
      </w:pPr>
      <w:r>
        <w:rPr>
          <w:rFonts w:cstheme="minorHAnsi"/>
          <w:b/>
          <w:bCs/>
          <w:sz w:val="36"/>
          <w:szCs w:val="36"/>
        </w:rPr>
        <w:t>Ans:</w:t>
      </w:r>
    </w:p>
    <w:p w14:paraId="21A9096F" w14:textId="77777777" w:rsidR="00130975" w:rsidRPr="00130975" w:rsidRDefault="00130975" w:rsidP="00130975">
      <w:pPr>
        <w:rPr>
          <w:rFonts w:cstheme="minorHAnsi"/>
          <w:sz w:val="28"/>
          <w:szCs w:val="28"/>
        </w:rPr>
      </w:pPr>
      <w:r w:rsidRPr="00130975">
        <w:rPr>
          <w:rFonts w:cstheme="minorHAnsi"/>
          <w:sz w:val="28"/>
          <w:szCs w:val="28"/>
        </w:rPr>
        <w:t xml:space="preserve">#Write a program to find Variance, Standard Deviation and </w:t>
      </w:r>
      <w:proofErr w:type="spellStart"/>
      <w:r w:rsidRPr="00130975">
        <w:rPr>
          <w:rFonts w:cstheme="minorHAnsi"/>
          <w:sz w:val="28"/>
          <w:szCs w:val="28"/>
        </w:rPr>
        <w:t>Zscore</w:t>
      </w:r>
      <w:proofErr w:type="spellEnd"/>
      <w:r w:rsidRPr="00130975">
        <w:rPr>
          <w:rFonts w:cstheme="minorHAnsi"/>
          <w:sz w:val="28"/>
          <w:szCs w:val="28"/>
        </w:rPr>
        <w:t xml:space="preserve"> </w:t>
      </w:r>
    </w:p>
    <w:p w14:paraId="4CFD2B67" w14:textId="77777777" w:rsidR="00130975" w:rsidRPr="00130975" w:rsidRDefault="00130975" w:rsidP="00130975">
      <w:pPr>
        <w:rPr>
          <w:rFonts w:cstheme="minorHAnsi"/>
          <w:sz w:val="28"/>
          <w:szCs w:val="28"/>
        </w:rPr>
      </w:pPr>
      <w:r w:rsidRPr="00130975">
        <w:rPr>
          <w:rFonts w:cstheme="minorHAnsi"/>
          <w:sz w:val="28"/>
          <w:szCs w:val="28"/>
        </w:rPr>
        <w:t xml:space="preserve">import pandas as pd </w:t>
      </w:r>
    </w:p>
    <w:p w14:paraId="2776DE85" w14:textId="77777777" w:rsidR="00130975" w:rsidRPr="00130975" w:rsidRDefault="00130975" w:rsidP="00130975">
      <w:pPr>
        <w:rPr>
          <w:rFonts w:cstheme="minorHAnsi"/>
          <w:sz w:val="28"/>
          <w:szCs w:val="28"/>
        </w:rPr>
      </w:pPr>
      <w:r w:rsidRPr="00130975">
        <w:rPr>
          <w:rFonts w:cstheme="minorHAnsi"/>
          <w:sz w:val="28"/>
          <w:szCs w:val="28"/>
        </w:rPr>
        <w:t xml:space="preserve">import </w:t>
      </w:r>
      <w:proofErr w:type="spellStart"/>
      <w:proofErr w:type="gramStart"/>
      <w:r w:rsidRPr="00130975">
        <w:rPr>
          <w:rFonts w:cstheme="minorHAnsi"/>
          <w:sz w:val="28"/>
          <w:szCs w:val="28"/>
        </w:rPr>
        <w:t>scipy.stats</w:t>
      </w:r>
      <w:proofErr w:type="spellEnd"/>
      <w:proofErr w:type="gramEnd"/>
      <w:r w:rsidRPr="00130975">
        <w:rPr>
          <w:rFonts w:cstheme="minorHAnsi"/>
          <w:sz w:val="28"/>
          <w:szCs w:val="28"/>
        </w:rPr>
        <w:t xml:space="preserve"> as </w:t>
      </w:r>
      <w:proofErr w:type="spellStart"/>
      <w:r w:rsidRPr="00130975">
        <w:rPr>
          <w:rFonts w:cstheme="minorHAnsi"/>
          <w:sz w:val="28"/>
          <w:szCs w:val="28"/>
        </w:rPr>
        <w:t>sp</w:t>
      </w:r>
      <w:proofErr w:type="spellEnd"/>
      <w:r w:rsidRPr="00130975">
        <w:rPr>
          <w:rFonts w:cstheme="minorHAnsi"/>
          <w:sz w:val="28"/>
          <w:szCs w:val="28"/>
        </w:rPr>
        <w:t xml:space="preserve"> </w:t>
      </w:r>
    </w:p>
    <w:p w14:paraId="66779F26" w14:textId="77777777" w:rsidR="00130975" w:rsidRPr="00130975" w:rsidRDefault="00130975" w:rsidP="00130975">
      <w:pPr>
        <w:rPr>
          <w:rFonts w:cstheme="minorHAnsi"/>
          <w:sz w:val="28"/>
          <w:szCs w:val="28"/>
        </w:rPr>
      </w:pPr>
      <w:r w:rsidRPr="00130975">
        <w:rPr>
          <w:rFonts w:cstheme="minorHAnsi"/>
          <w:sz w:val="28"/>
          <w:szCs w:val="28"/>
        </w:rPr>
        <w:t xml:space="preserve"># Create a sample </w:t>
      </w:r>
      <w:proofErr w:type="spellStart"/>
      <w:r w:rsidRPr="00130975">
        <w:rPr>
          <w:rFonts w:cstheme="minorHAnsi"/>
          <w:sz w:val="28"/>
          <w:szCs w:val="28"/>
        </w:rPr>
        <w:t>DataFrame</w:t>
      </w:r>
      <w:proofErr w:type="spellEnd"/>
      <w:r w:rsidRPr="00130975">
        <w:rPr>
          <w:rFonts w:cstheme="minorHAnsi"/>
          <w:sz w:val="28"/>
          <w:szCs w:val="28"/>
        </w:rPr>
        <w:t xml:space="preserve"> </w:t>
      </w:r>
    </w:p>
    <w:p w14:paraId="162174DC" w14:textId="77777777" w:rsidR="00130975" w:rsidRPr="00130975" w:rsidRDefault="00130975" w:rsidP="00130975">
      <w:pPr>
        <w:rPr>
          <w:rFonts w:cstheme="minorHAnsi"/>
          <w:sz w:val="28"/>
          <w:szCs w:val="28"/>
        </w:rPr>
      </w:pPr>
      <w:r w:rsidRPr="00130975">
        <w:rPr>
          <w:rFonts w:cstheme="minorHAnsi"/>
          <w:sz w:val="28"/>
          <w:szCs w:val="28"/>
        </w:rPr>
        <w:t xml:space="preserve">data = { </w:t>
      </w:r>
    </w:p>
    <w:p w14:paraId="1C8CDFA9" w14:textId="77777777" w:rsidR="00130975" w:rsidRPr="00130975" w:rsidRDefault="00130975" w:rsidP="00130975">
      <w:pPr>
        <w:rPr>
          <w:rFonts w:cstheme="minorHAnsi"/>
          <w:sz w:val="28"/>
          <w:szCs w:val="28"/>
        </w:rPr>
      </w:pPr>
      <w:r w:rsidRPr="00130975">
        <w:rPr>
          <w:rFonts w:cstheme="minorHAnsi"/>
          <w:sz w:val="28"/>
          <w:szCs w:val="28"/>
        </w:rPr>
        <w:t xml:space="preserve">'A': [1, 2, 3, 4, 5, 5] </w:t>
      </w:r>
    </w:p>
    <w:p w14:paraId="636D11A9"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6A4B743B" w14:textId="77777777" w:rsidR="00130975" w:rsidRPr="00130975" w:rsidRDefault="00130975" w:rsidP="00130975">
      <w:pPr>
        <w:rPr>
          <w:rFonts w:cstheme="minorHAnsi"/>
          <w:sz w:val="28"/>
          <w:szCs w:val="28"/>
        </w:rPr>
      </w:pPr>
      <w:proofErr w:type="spellStart"/>
      <w:r w:rsidRPr="00130975">
        <w:rPr>
          <w:rFonts w:cstheme="minorHAnsi"/>
          <w:sz w:val="28"/>
          <w:szCs w:val="28"/>
        </w:rPr>
        <w:t>df</w:t>
      </w:r>
      <w:proofErr w:type="spellEnd"/>
      <w:r w:rsidRPr="00130975">
        <w:rPr>
          <w:rFonts w:cstheme="minorHAnsi"/>
          <w:sz w:val="28"/>
          <w:szCs w:val="28"/>
        </w:rPr>
        <w:t xml:space="preserve"> = </w:t>
      </w:r>
      <w:proofErr w:type="spellStart"/>
      <w:proofErr w:type="gramStart"/>
      <w:r w:rsidRPr="00130975">
        <w:rPr>
          <w:rFonts w:cstheme="minorHAnsi"/>
          <w:sz w:val="28"/>
          <w:szCs w:val="28"/>
        </w:rPr>
        <w:t>pd.DataFrame</w:t>
      </w:r>
      <w:proofErr w:type="spellEnd"/>
      <w:proofErr w:type="gramEnd"/>
      <w:r w:rsidRPr="00130975">
        <w:rPr>
          <w:rFonts w:cstheme="minorHAnsi"/>
          <w:sz w:val="28"/>
          <w:szCs w:val="28"/>
        </w:rPr>
        <w:t xml:space="preserve">(data) </w:t>
      </w:r>
    </w:p>
    <w:p w14:paraId="6125807D" w14:textId="77777777" w:rsidR="00130975" w:rsidRPr="00130975" w:rsidRDefault="00130975" w:rsidP="00130975">
      <w:pPr>
        <w:rPr>
          <w:rFonts w:cstheme="minorHAnsi"/>
          <w:sz w:val="28"/>
          <w:szCs w:val="28"/>
        </w:rPr>
      </w:pPr>
      <w:r w:rsidRPr="00130975">
        <w:rPr>
          <w:rFonts w:cstheme="minorHAnsi"/>
          <w:sz w:val="28"/>
          <w:szCs w:val="28"/>
        </w:rPr>
        <w:t xml:space="preserve"># Display the </w:t>
      </w:r>
      <w:proofErr w:type="spellStart"/>
      <w:r w:rsidRPr="00130975">
        <w:rPr>
          <w:rFonts w:cstheme="minorHAnsi"/>
          <w:sz w:val="28"/>
          <w:szCs w:val="28"/>
        </w:rPr>
        <w:t>DataFrame</w:t>
      </w:r>
      <w:proofErr w:type="spellEnd"/>
      <w:r w:rsidRPr="00130975">
        <w:rPr>
          <w:rFonts w:cstheme="minorHAnsi"/>
          <w:sz w:val="28"/>
          <w:szCs w:val="28"/>
        </w:rPr>
        <w:t xml:space="preserve"> print("</w:t>
      </w:r>
      <w:proofErr w:type="spellStart"/>
      <w:r w:rsidRPr="00130975">
        <w:rPr>
          <w:rFonts w:cstheme="minorHAnsi"/>
          <w:sz w:val="28"/>
          <w:szCs w:val="28"/>
        </w:rPr>
        <w:t>DataFrame</w:t>
      </w:r>
      <w:proofErr w:type="spellEnd"/>
      <w:r w:rsidRPr="00130975">
        <w:rPr>
          <w:rFonts w:cstheme="minorHAnsi"/>
          <w:sz w:val="28"/>
          <w:szCs w:val="28"/>
        </w:rPr>
        <w:t xml:space="preserve">:") </w:t>
      </w:r>
    </w:p>
    <w:p w14:paraId="76BF347E" w14:textId="77777777" w:rsidR="00130975" w:rsidRPr="00130975" w:rsidRDefault="00130975" w:rsidP="00130975">
      <w:pPr>
        <w:rPr>
          <w:rFonts w:cstheme="minorHAnsi"/>
          <w:sz w:val="28"/>
          <w:szCs w:val="28"/>
        </w:rPr>
      </w:pPr>
      <w:r w:rsidRPr="00130975">
        <w:rPr>
          <w:rFonts w:cstheme="minorHAnsi"/>
          <w:sz w:val="28"/>
          <w:szCs w:val="28"/>
        </w:rPr>
        <w:t>print(</w:t>
      </w:r>
      <w:proofErr w:type="spellStart"/>
      <w:r w:rsidRPr="00130975">
        <w:rPr>
          <w:rFonts w:cstheme="minorHAnsi"/>
          <w:sz w:val="28"/>
          <w:szCs w:val="28"/>
        </w:rPr>
        <w:t>df</w:t>
      </w:r>
      <w:proofErr w:type="spellEnd"/>
      <w:r w:rsidRPr="00130975">
        <w:rPr>
          <w:rFonts w:cstheme="minorHAnsi"/>
          <w:sz w:val="28"/>
          <w:szCs w:val="28"/>
        </w:rPr>
        <w:t xml:space="preserve">) </w:t>
      </w:r>
    </w:p>
    <w:p w14:paraId="204DB3FF"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5FFEF89B" w14:textId="77777777" w:rsidR="00130975" w:rsidRPr="00130975" w:rsidRDefault="00130975" w:rsidP="00130975">
      <w:pPr>
        <w:rPr>
          <w:rFonts w:cstheme="minorHAnsi"/>
          <w:sz w:val="28"/>
          <w:szCs w:val="28"/>
        </w:rPr>
      </w:pPr>
      <w:r w:rsidRPr="00130975">
        <w:rPr>
          <w:rFonts w:cstheme="minorHAnsi"/>
          <w:sz w:val="28"/>
          <w:szCs w:val="28"/>
        </w:rPr>
        <w:t xml:space="preserve"># Variance </w:t>
      </w:r>
    </w:p>
    <w:p w14:paraId="53942A46" w14:textId="77777777" w:rsidR="00130975" w:rsidRPr="00130975" w:rsidRDefault="00130975" w:rsidP="00130975">
      <w:pPr>
        <w:rPr>
          <w:rFonts w:cstheme="minorHAnsi"/>
          <w:sz w:val="28"/>
          <w:szCs w:val="28"/>
        </w:rPr>
      </w:pP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nVariance</w:t>
      </w:r>
      <w:proofErr w:type="spellEnd"/>
      <w:r w:rsidRPr="00130975">
        <w:rPr>
          <w:rFonts w:cstheme="minorHAnsi"/>
          <w:sz w:val="28"/>
          <w:szCs w:val="28"/>
        </w:rPr>
        <w:t xml:space="preserve"> of each column:") </w:t>
      </w:r>
    </w:p>
    <w:p w14:paraId="7626A2B5" w14:textId="77777777" w:rsidR="00130975" w:rsidRPr="00130975" w:rsidRDefault="00130975" w:rsidP="00130975">
      <w:pPr>
        <w:rPr>
          <w:rFonts w:cstheme="minorHAnsi"/>
          <w:sz w:val="28"/>
          <w:szCs w:val="28"/>
        </w:rPr>
      </w:pPr>
      <w:r w:rsidRPr="00130975">
        <w:rPr>
          <w:rFonts w:cstheme="minorHAnsi"/>
          <w:sz w:val="28"/>
          <w:szCs w:val="28"/>
        </w:rPr>
        <w:lastRenderedPageBreak/>
        <w:t>print(</w:t>
      </w:r>
      <w:proofErr w:type="spellStart"/>
      <w:proofErr w:type="gramStart"/>
      <w:r w:rsidRPr="00130975">
        <w:rPr>
          <w:rFonts w:cstheme="minorHAnsi"/>
          <w:sz w:val="28"/>
          <w:szCs w:val="28"/>
        </w:rPr>
        <w:t>df.var</w:t>
      </w:r>
      <w:proofErr w:type="spellEnd"/>
      <w:r w:rsidRPr="00130975">
        <w:rPr>
          <w:rFonts w:cstheme="minorHAnsi"/>
          <w:sz w:val="28"/>
          <w:szCs w:val="28"/>
        </w:rPr>
        <w:t>(</w:t>
      </w:r>
      <w:proofErr w:type="gramEnd"/>
      <w:r w:rsidRPr="00130975">
        <w:rPr>
          <w:rFonts w:cstheme="minorHAnsi"/>
          <w:sz w:val="28"/>
          <w:szCs w:val="28"/>
        </w:rPr>
        <w:t xml:space="preserve">)) </w:t>
      </w:r>
    </w:p>
    <w:p w14:paraId="433CED71"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136DF347" w14:textId="77777777" w:rsidR="00130975" w:rsidRPr="00130975" w:rsidRDefault="00130975" w:rsidP="00130975">
      <w:pPr>
        <w:rPr>
          <w:rFonts w:cstheme="minorHAnsi"/>
          <w:sz w:val="28"/>
          <w:szCs w:val="28"/>
        </w:rPr>
      </w:pPr>
      <w:r w:rsidRPr="00130975">
        <w:rPr>
          <w:rFonts w:cstheme="minorHAnsi"/>
          <w:sz w:val="28"/>
          <w:szCs w:val="28"/>
        </w:rPr>
        <w:t xml:space="preserve"># Standard Deviation </w:t>
      </w:r>
    </w:p>
    <w:p w14:paraId="7C1A9B7E" w14:textId="77777777" w:rsidR="00130975" w:rsidRPr="00130975" w:rsidRDefault="00130975" w:rsidP="00130975">
      <w:pPr>
        <w:rPr>
          <w:rFonts w:cstheme="minorHAnsi"/>
          <w:sz w:val="28"/>
          <w:szCs w:val="28"/>
        </w:rPr>
      </w:pP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nStandard</w:t>
      </w:r>
      <w:proofErr w:type="spellEnd"/>
      <w:r w:rsidRPr="00130975">
        <w:rPr>
          <w:rFonts w:cstheme="minorHAnsi"/>
          <w:sz w:val="28"/>
          <w:szCs w:val="28"/>
        </w:rPr>
        <w:t xml:space="preserve"> deviation of each column:") </w:t>
      </w:r>
    </w:p>
    <w:p w14:paraId="23CC3386" w14:textId="77777777" w:rsidR="00130975" w:rsidRPr="00130975" w:rsidRDefault="00130975" w:rsidP="00130975">
      <w:pPr>
        <w:rPr>
          <w:rFonts w:cstheme="minorHAnsi"/>
          <w:sz w:val="28"/>
          <w:szCs w:val="28"/>
        </w:rPr>
      </w:pPr>
      <w:r w:rsidRPr="00130975">
        <w:rPr>
          <w:rFonts w:cstheme="minorHAnsi"/>
          <w:sz w:val="28"/>
          <w:szCs w:val="28"/>
        </w:rPr>
        <w:t>print(</w:t>
      </w:r>
      <w:proofErr w:type="spellStart"/>
      <w:proofErr w:type="gramStart"/>
      <w:r w:rsidRPr="00130975">
        <w:rPr>
          <w:rFonts w:cstheme="minorHAnsi"/>
          <w:sz w:val="28"/>
          <w:szCs w:val="28"/>
        </w:rPr>
        <w:t>df.std</w:t>
      </w:r>
      <w:proofErr w:type="spellEnd"/>
      <w:r w:rsidRPr="00130975">
        <w:rPr>
          <w:rFonts w:cstheme="minorHAnsi"/>
          <w:sz w:val="28"/>
          <w:szCs w:val="28"/>
        </w:rPr>
        <w:t>(</w:t>
      </w:r>
      <w:proofErr w:type="gramEnd"/>
      <w:r w:rsidRPr="00130975">
        <w:rPr>
          <w:rFonts w:cstheme="minorHAnsi"/>
          <w:sz w:val="28"/>
          <w:szCs w:val="28"/>
        </w:rPr>
        <w:t xml:space="preserve">)) </w:t>
      </w:r>
    </w:p>
    <w:p w14:paraId="6BE1742B"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43328351" w14:textId="77777777" w:rsidR="00130975" w:rsidRPr="00130975" w:rsidRDefault="00130975" w:rsidP="00130975">
      <w:pPr>
        <w:rPr>
          <w:rFonts w:cstheme="minorHAnsi"/>
          <w:sz w:val="28"/>
          <w:szCs w:val="28"/>
        </w:rPr>
      </w:pPr>
      <w:r w:rsidRPr="00130975">
        <w:rPr>
          <w:rFonts w:cstheme="minorHAnsi"/>
          <w:sz w:val="28"/>
          <w:szCs w:val="28"/>
        </w:rPr>
        <w:t xml:space="preserve">#Zscore </w:t>
      </w:r>
    </w:p>
    <w:p w14:paraId="03E49146" w14:textId="77777777" w:rsidR="00130975" w:rsidRDefault="00130975" w:rsidP="00130975">
      <w:pPr>
        <w:rPr>
          <w:rFonts w:cstheme="minorHAnsi"/>
          <w:sz w:val="28"/>
          <w:szCs w:val="28"/>
        </w:rPr>
      </w:pP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nZscore</w:t>
      </w:r>
      <w:proofErr w:type="spellEnd"/>
      <w:r w:rsidRPr="00130975">
        <w:rPr>
          <w:rFonts w:cstheme="minorHAnsi"/>
          <w:sz w:val="28"/>
          <w:szCs w:val="28"/>
        </w:rPr>
        <w:t xml:space="preserve"> of each value”) print(</w:t>
      </w:r>
      <w:proofErr w:type="spellStart"/>
      <w:r w:rsidRPr="00130975">
        <w:rPr>
          <w:rFonts w:cstheme="minorHAnsi"/>
          <w:sz w:val="28"/>
          <w:szCs w:val="28"/>
        </w:rPr>
        <w:t>stats.zscore</w:t>
      </w:r>
      <w:proofErr w:type="spellEnd"/>
      <w:r w:rsidRPr="00130975">
        <w:rPr>
          <w:rFonts w:cstheme="minorHAnsi"/>
          <w:sz w:val="28"/>
          <w:szCs w:val="28"/>
        </w:rPr>
        <w:t>(</w:t>
      </w:r>
      <w:proofErr w:type="spellStart"/>
      <w:r w:rsidRPr="00130975">
        <w:rPr>
          <w:rFonts w:cstheme="minorHAnsi"/>
          <w:sz w:val="28"/>
          <w:szCs w:val="28"/>
        </w:rPr>
        <w:t>df</w:t>
      </w:r>
      <w:proofErr w:type="spellEnd"/>
      <w:r w:rsidRPr="00130975">
        <w:rPr>
          <w:rFonts w:cstheme="minorHAnsi"/>
          <w:sz w:val="28"/>
          <w:szCs w:val="28"/>
        </w:rPr>
        <w:t xml:space="preserve">)) </w:t>
      </w:r>
    </w:p>
    <w:p w14:paraId="3A7ABF36" w14:textId="77777777" w:rsidR="00130975" w:rsidRDefault="00130975" w:rsidP="00130975">
      <w:pPr>
        <w:rPr>
          <w:rFonts w:cstheme="minorHAnsi"/>
          <w:sz w:val="28"/>
          <w:szCs w:val="28"/>
        </w:rPr>
      </w:pPr>
    </w:p>
    <w:p w14:paraId="184D3965" w14:textId="77777777" w:rsidR="00130975" w:rsidRPr="00130975" w:rsidRDefault="00130975" w:rsidP="00130975">
      <w:pPr>
        <w:rPr>
          <w:rFonts w:cstheme="minorHAnsi"/>
          <w:sz w:val="32"/>
          <w:szCs w:val="32"/>
        </w:rPr>
      </w:pPr>
    </w:p>
    <w:p w14:paraId="1018DBA8" w14:textId="77777777" w:rsidR="00130975" w:rsidRPr="00130975" w:rsidRDefault="00130975" w:rsidP="00130975">
      <w:pPr>
        <w:rPr>
          <w:rFonts w:cstheme="minorHAnsi"/>
          <w:sz w:val="32"/>
          <w:szCs w:val="32"/>
        </w:rPr>
      </w:pPr>
      <w:r w:rsidRPr="00130975">
        <w:rPr>
          <w:rFonts w:cstheme="minorHAnsi"/>
          <w:b/>
          <w:sz w:val="32"/>
          <w:szCs w:val="32"/>
        </w:rPr>
        <w:t xml:space="preserve">OUTPUT </w:t>
      </w:r>
    </w:p>
    <w:p w14:paraId="150C6CAC" w14:textId="1A9F16C2" w:rsidR="00130975" w:rsidRDefault="00130975" w:rsidP="00DB4887">
      <w:pPr>
        <w:rPr>
          <w:rFonts w:cstheme="minorHAnsi"/>
          <w:sz w:val="28"/>
          <w:szCs w:val="28"/>
        </w:rPr>
      </w:pPr>
      <w:r>
        <w:rPr>
          <w:noProof/>
        </w:rPr>
        <w:drawing>
          <wp:inline distT="0" distB="0" distL="0" distR="0" wp14:anchorId="6438E046" wp14:editId="7500C86D">
            <wp:extent cx="2477135" cy="3896995"/>
            <wp:effectExtent l="0" t="0" r="0" b="8255"/>
            <wp:docPr id="74"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4"/>
                    <a:stretch>
                      <a:fillRect/>
                    </a:stretch>
                  </pic:blipFill>
                  <pic:spPr>
                    <a:xfrm>
                      <a:off x="0" y="0"/>
                      <a:ext cx="2477135" cy="3896995"/>
                    </a:xfrm>
                    <a:prstGeom prst="rect">
                      <a:avLst/>
                    </a:prstGeom>
                  </pic:spPr>
                </pic:pic>
              </a:graphicData>
            </a:graphic>
          </wp:inline>
        </w:drawing>
      </w:r>
    </w:p>
    <w:p w14:paraId="2BC5F37A" w14:textId="77777777" w:rsidR="00130975" w:rsidRPr="00130975" w:rsidRDefault="00130975" w:rsidP="00130975">
      <w:pPr>
        <w:rPr>
          <w:rFonts w:cstheme="minorHAnsi"/>
          <w:sz w:val="28"/>
          <w:szCs w:val="28"/>
        </w:rPr>
      </w:pPr>
      <w:r w:rsidRPr="00130975">
        <w:rPr>
          <w:rFonts w:cstheme="minorHAnsi"/>
          <w:b/>
          <w:sz w:val="28"/>
          <w:szCs w:val="28"/>
        </w:rPr>
        <w:t xml:space="preserve">Logics </w:t>
      </w:r>
    </w:p>
    <w:p w14:paraId="641A5201"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60C8E387" w14:textId="77777777" w:rsidR="00130975" w:rsidRPr="00130975" w:rsidRDefault="00130975" w:rsidP="00130975">
      <w:pPr>
        <w:rPr>
          <w:rFonts w:cstheme="minorHAnsi"/>
          <w:b/>
          <w:sz w:val="28"/>
          <w:szCs w:val="28"/>
        </w:rPr>
      </w:pPr>
      <w:r w:rsidRPr="00130975">
        <w:rPr>
          <w:rFonts w:cstheme="minorHAnsi"/>
          <w:b/>
          <w:sz w:val="28"/>
          <w:szCs w:val="28"/>
        </w:rPr>
        <w:t xml:space="preserve">Variance </w:t>
      </w:r>
      <w:r w:rsidRPr="00130975">
        <w:rPr>
          <w:rFonts w:cstheme="minorHAnsi"/>
          <w:sz w:val="28"/>
          <w:szCs w:val="28"/>
        </w:rPr>
        <w:t>(Sample)</w:t>
      </w:r>
      <w:r w:rsidRPr="00130975">
        <w:rPr>
          <w:rFonts w:cstheme="minorHAnsi"/>
          <w:b/>
          <w:sz w:val="28"/>
          <w:szCs w:val="28"/>
        </w:rPr>
        <w:t xml:space="preserve"> </w:t>
      </w:r>
    </w:p>
    <w:p w14:paraId="15CD92DA" w14:textId="77777777" w:rsidR="00130975" w:rsidRPr="00130975" w:rsidRDefault="00130975" w:rsidP="00130975">
      <w:pPr>
        <w:rPr>
          <w:rFonts w:cstheme="minorHAnsi"/>
          <w:sz w:val="28"/>
          <w:szCs w:val="28"/>
        </w:rPr>
      </w:pPr>
      <w:r w:rsidRPr="00130975">
        <w:rPr>
          <w:rFonts w:cstheme="minorHAnsi"/>
          <w:sz w:val="28"/>
          <w:szCs w:val="28"/>
        </w:rPr>
        <w:lastRenderedPageBreak/>
        <w:t xml:space="preserve">          Variance measures the average of the squared differences between each data point and the mean of the dataset </w:t>
      </w:r>
    </w:p>
    <w:p w14:paraId="59F8CA5B" w14:textId="77777777" w:rsidR="002B10B4" w:rsidRDefault="00130975" w:rsidP="00130975">
      <w:pPr>
        <w:rPr>
          <w:rFonts w:cstheme="minorHAnsi"/>
          <w:sz w:val="28"/>
          <w:szCs w:val="28"/>
        </w:rPr>
      </w:pPr>
      <w:r w:rsidRPr="00130975">
        <w:rPr>
          <w:rFonts w:cstheme="minorHAnsi"/>
          <w:sz w:val="28"/>
          <w:szCs w:val="28"/>
        </w:rPr>
        <w:t xml:space="preserve">                 </w:t>
      </w: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nVariance</w:t>
      </w:r>
      <w:proofErr w:type="spellEnd"/>
      <w:r w:rsidRPr="00130975">
        <w:rPr>
          <w:rFonts w:cstheme="minorHAnsi"/>
          <w:sz w:val="28"/>
          <w:szCs w:val="28"/>
        </w:rPr>
        <w:t xml:space="preserve"> of each column:")                    </w:t>
      </w:r>
    </w:p>
    <w:p w14:paraId="0A8782C0" w14:textId="6F8D3202" w:rsidR="00130975" w:rsidRPr="00130975" w:rsidRDefault="002B10B4" w:rsidP="00130975">
      <w:pPr>
        <w:rPr>
          <w:rFonts w:cstheme="minorHAnsi"/>
          <w:sz w:val="28"/>
          <w:szCs w:val="28"/>
        </w:rPr>
      </w:pPr>
      <w:r>
        <w:rPr>
          <w:rFonts w:cstheme="minorHAnsi"/>
          <w:sz w:val="28"/>
          <w:szCs w:val="28"/>
        </w:rPr>
        <w:t xml:space="preserve">                                    </w:t>
      </w:r>
      <w:r w:rsidR="00130975" w:rsidRPr="00130975">
        <w:rPr>
          <w:rFonts w:cstheme="minorHAnsi"/>
          <w:sz w:val="28"/>
          <w:szCs w:val="28"/>
        </w:rPr>
        <w:t>print(</w:t>
      </w:r>
      <w:proofErr w:type="spellStart"/>
      <w:proofErr w:type="gramStart"/>
      <w:r w:rsidR="00130975" w:rsidRPr="00130975">
        <w:rPr>
          <w:rFonts w:cstheme="minorHAnsi"/>
          <w:sz w:val="28"/>
          <w:szCs w:val="28"/>
        </w:rPr>
        <w:t>df.var</w:t>
      </w:r>
      <w:proofErr w:type="spellEnd"/>
      <w:r w:rsidR="00130975" w:rsidRPr="00130975">
        <w:rPr>
          <w:rFonts w:cstheme="minorHAnsi"/>
          <w:sz w:val="28"/>
          <w:szCs w:val="28"/>
        </w:rPr>
        <w:t>(</w:t>
      </w:r>
      <w:proofErr w:type="gramEnd"/>
      <w:r w:rsidR="00130975" w:rsidRPr="00130975">
        <w:rPr>
          <w:rFonts w:cstheme="minorHAnsi"/>
          <w:sz w:val="28"/>
          <w:szCs w:val="28"/>
        </w:rPr>
        <w:t xml:space="preserve">)) </w:t>
      </w:r>
    </w:p>
    <w:p w14:paraId="0BAFB328" w14:textId="77777777" w:rsidR="00130975" w:rsidRPr="00130975" w:rsidRDefault="00130975" w:rsidP="00130975">
      <w:pPr>
        <w:rPr>
          <w:rFonts w:cstheme="minorHAnsi"/>
          <w:sz w:val="28"/>
          <w:szCs w:val="28"/>
        </w:rPr>
      </w:pPr>
      <w:r w:rsidRPr="00130975">
        <w:rPr>
          <w:rFonts w:cstheme="minorHAnsi"/>
          <w:b/>
          <w:sz w:val="28"/>
          <w:szCs w:val="28"/>
        </w:rPr>
        <w:t xml:space="preserve"> </w:t>
      </w:r>
    </w:p>
    <w:p w14:paraId="6E78A9DE" w14:textId="77777777" w:rsidR="00130975" w:rsidRPr="00130975" w:rsidRDefault="00130975" w:rsidP="00130975">
      <w:pPr>
        <w:rPr>
          <w:rFonts w:cstheme="minorHAnsi"/>
          <w:sz w:val="28"/>
          <w:szCs w:val="28"/>
        </w:rPr>
      </w:pPr>
      <w:r w:rsidRPr="00130975">
        <w:rPr>
          <w:rFonts w:cstheme="minorHAnsi"/>
          <w:sz w:val="28"/>
          <w:szCs w:val="28"/>
        </w:rPr>
        <w:t xml:space="preserve">Step 1: Finds the mean value for the data values </w:t>
      </w:r>
    </w:p>
    <w:p w14:paraId="2619AD86"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4222BB88" w14:textId="77777777" w:rsidR="00130975" w:rsidRPr="00130975" w:rsidRDefault="00130975" w:rsidP="00130975">
      <w:pPr>
        <w:rPr>
          <w:rFonts w:cstheme="minorHAnsi"/>
          <w:sz w:val="28"/>
          <w:szCs w:val="28"/>
        </w:rPr>
      </w:pPr>
      <w:r w:rsidRPr="00130975">
        <w:rPr>
          <w:rFonts w:cstheme="minorHAnsi"/>
          <w:sz w:val="28"/>
          <w:szCs w:val="28"/>
        </w:rPr>
        <w:t xml:space="preserve">            Ex: [1,2,3,4,5,</w:t>
      </w:r>
      <w:proofErr w:type="gramStart"/>
      <w:r w:rsidRPr="00130975">
        <w:rPr>
          <w:rFonts w:cstheme="minorHAnsi"/>
          <w:sz w:val="28"/>
          <w:szCs w:val="28"/>
        </w:rPr>
        <w:t>5]=</w:t>
      </w:r>
      <w:proofErr w:type="gramEnd"/>
      <w:r w:rsidRPr="00130975">
        <w:rPr>
          <w:rFonts w:cstheme="minorHAnsi"/>
          <w:sz w:val="28"/>
          <w:szCs w:val="28"/>
        </w:rPr>
        <w:t xml:space="preserve">3.33 </w:t>
      </w:r>
    </w:p>
    <w:p w14:paraId="49811FAE"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79A936CA" w14:textId="77777777" w:rsidR="00130975" w:rsidRPr="00130975" w:rsidRDefault="00130975" w:rsidP="00130975">
      <w:pPr>
        <w:rPr>
          <w:rFonts w:cstheme="minorHAnsi"/>
          <w:sz w:val="28"/>
          <w:szCs w:val="28"/>
        </w:rPr>
      </w:pPr>
      <w:r w:rsidRPr="00130975">
        <w:rPr>
          <w:rFonts w:cstheme="minorHAnsi"/>
          <w:sz w:val="28"/>
          <w:szCs w:val="28"/>
        </w:rPr>
        <w:t xml:space="preserve">Step 2: Subtract the mean with each individual values and get squared difference </w:t>
      </w:r>
    </w:p>
    <w:p w14:paraId="6BA7E8C1"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23991A3E" w14:textId="77777777" w:rsidR="00130975" w:rsidRPr="00130975" w:rsidRDefault="00130975" w:rsidP="00130975">
      <w:pPr>
        <w:rPr>
          <w:rFonts w:cstheme="minorHAnsi"/>
          <w:sz w:val="28"/>
          <w:szCs w:val="28"/>
        </w:rPr>
      </w:pPr>
      <w:r w:rsidRPr="00130975">
        <w:rPr>
          <w:rFonts w:cstheme="minorHAnsi"/>
          <w:sz w:val="28"/>
          <w:szCs w:val="28"/>
        </w:rPr>
        <w:t xml:space="preserve">            Ex: (1-3.</w:t>
      </w:r>
      <w:proofErr w:type="gramStart"/>
      <w:r w:rsidRPr="00130975">
        <w:rPr>
          <w:rFonts w:cstheme="minorHAnsi"/>
          <w:sz w:val="28"/>
          <w:szCs w:val="28"/>
        </w:rPr>
        <w:t>33)^</w:t>
      </w:r>
      <w:proofErr w:type="gramEnd"/>
      <w:r w:rsidRPr="00130975">
        <w:rPr>
          <w:rFonts w:cstheme="minorHAnsi"/>
          <w:sz w:val="28"/>
          <w:szCs w:val="28"/>
        </w:rPr>
        <w:t xml:space="preserve">2=5.4289 </w:t>
      </w:r>
    </w:p>
    <w:p w14:paraId="4390862E" w14:textId="77777777" w:rsidR="00130975" w:rsidRPr="00130975" w:rsidRDefault="00130975" w:rsidP="00130975">
      <w:pPr>
        <w:rPr>
          <w:rFonts w:cstheme="minorHAnsi"/>
          <w:sz w:val="28"/>
          <w:szCs w:val="28"/>
        </w:rPr>
      </w:pPr>
      <w:r w:rsidRPr="00130975">
        <w:rPr>
          <w:rFonts w:cstheme="minorHAnsi"/>
          <w:sz w:val="28"/>
          <w:szCs w:val="28"/>
        </w:rPr>
        <w:t xml:space="preserve">                 (2-3.</w:t>
      </w:r>
      <w:proofErr w:type="gramStart"/>
      <w:r w:rsidRPr="00130975">
        <w:rPr>
          <w:rFonts w:cstheme="minorHAnsi"/>
          <w:sz w:val="28"/>
          <w:szCs w:val="28"/>
        </w:rPr>
        <w:t>33)^</w:t>
      </w:r>
      <w:proofErr w:type="gramEnd"/>
      <w:r w:rsidRPr="00130975">
        <w:rPr>
          <w:rFonts w:cstheme="minorHAnsi"/>
          <w:sz w:val="28"/>
          <w:szCs w:val="28"/>
        </w:rPr>
        <w:t xml:space="preserve">2=1.7689 </w:t>
      </w:r>
    </w:p>
    <w:p w14:paraId="1A785B65" w14:textId="77777777" w:rsidR="00130975" w:rsidRPr="00130975" w:rsidRDefault="00130975" w:rsidP="00130975">
      <w:pPr>
        <w:rPr>
          <w:rFonts w:cstheme="minorHAnsi"/>
          <w:sz w:val="28"/>
          <w:szCs w:val="28"/>
        </w:rPr>
      </w:pPr>
      <w:r w:rsidRPr="00130975">
        <w:rPr>
          <w:rFonts w:cstheme="minorHAnsi"/>
          <w:sz w:val="28"/>
          <w:szCs w:val="28"/>
        </w:rPr>
        <w:t xml:space="preserve">                 (3-3.</w:t>
      </w:r>
      <w:proofErr w:type="gramStart"/>
      <w:r w:rsidRPr="00130975">
        <w:rPr>
          <w:rFonts w:cstheme="minorHAnsi"/>
          <w:sz w:val="28"/>
          <w:szCs w:val="28"/>
        </w:rPr>
        <w:t>33)^</w:t>
      </w:r>
      <w:proofErr w:type="gramEnd"/>
      <w:r w:rsidRPr="00130975">
        <w:rPr>
          <w:rFonts w:cstheme="minorHAnsi"/>
          <w:sz w:val="28"/>
          <w:szCs w:val="28"/>
        </w:rPr>
        <w:t xml:space="preserve">2=0.1089 </w:t>
      </w:r>
    </w:p>
    <w:p w14:paraId="1656EC83" w14:textId="77777777" w:rsidR="00130975" w:rsidRPr="00130975" w:rsidRDefault="00130975" w:rsidP="00130975">
      <w:pPr>
        <w:rPr>
          <w:rFonts w:cstheme="minorHAnsi"/>
          <w:sz w:val="28"/>
          <w:szCs w:val="28"/>
        </w:rPr>
      </w:pPr>
      <w:r w:rsidRPr="00130975">
        <w:rPr>
          <w:rFonts w:cstheme="minorHAnsi"/>
          <w:sz w:val="28"/>
          <w:szCs w:val="28"/>
        </w:rPr>
        <w:t xml:space="preserve">                 (4-3.</w:t>
      </w:r>
      <w:proofErr w:type="gramStart"/>
      <w:r w:rsidRPr="00130975">
        <w:rPr>
          <w:rFonts w:cstheme="minorHAnsi"/>
          <w:sz w:val="28"/>
          <w:szCs w:val="28"/>
        </w:rPr>
        <w:t>33)^</w:t>
      </w:r>
      <w:proofErr w:type="gramEnd"/>
      <w:r w:rsidRPr="00130975">
        <w:rPr>
          <w:rFonts w:cstheme="minorHAnsi"/>
          <w:sz w:val="28"/>
          <w:szCs w:val="28"/>
        </w:rPr>
        <w:t xml:space="preserve">2=0.4489 </w:t>
      </w:r>
    </w:p>
    <w:p w14:paraId="1FBC279F" w14:textId="77777777" w:rsidR="00130975" w:rsidRPr="00130975" w:rsidRDefault="00130975" w:rsidP="00130975">
      <w:pPr>
        <w:rPr>
          <w:rFonts w:cstheme="minorHAnsi"/>
          <w:sz w:val="28"/>
          <w:szCs w:val="28"/>
        </w:rPr>
      </w:pPr>
      <w:r w:rsidRPr="00130975">
        <w:rPr>
          <w:rFonts w:cstheme="minorHAnsi"/>
          <w:sz w:val="28"/>
          <w:szCs w:val="28"/>
        </w:rPr>
        <w:t xml:space="preserve">                 (5-3.</w:t>
      </w:r>
      <w:proofErr w:type="gramStart"/>
      <w:r w:rsidRPr="00130975">
        <w:rPr>
          <w:rFonts w:cstheme="minorHAnsi"/>
          <w:sz w:val="28"/>
          <w:szCs w:val="28"/>
        </w:rPr>
        <w:t>33)^</w:t>
      </w:r>
      <w:proofErr w:type="gramEnd"/>
      <w:r w:rsidRPr="00130975">
        <w:rPr>
          <w:rFonts w:cstheme="minorHAnsi"/>
          <w:sz w:val="28"/>
          <w:szCs w:val="28"/>
        </w:rPr>
        <w:t xml:space="preserve">2=2.7889 </w:t>
      </w:r>
    </w:p>
    <w:p w14:paraId="1048C3EC" w14:textId="77777777" w:rsidR="00130975" w:rsidRPr="00130975" w:rsidRDefault="00130975" w:rsidP="00130975">
      <w:pPr>
        <w:rPr>
          <w:rFonts w:cstheme="minorHAnsi"/>
          <w:sz w:val="28"/>
          <w:szCs w:val="28"/>
        </w:rPr>
      </w:pPr>
      <w:r w:rsidRPr="00130975">
        <w:rPr>
          <w:rFonts w:cstheme="minorHAnsi"/>
          <w:sz w:val="28"/>
          <w:szCs w:val="28"/>
        </w:rPr>
        <w:t xml:space="preserve">                 (5-3.</w:t>
      </w:r>
      <w:proofErr w:type="gramStart"/>
      <w:r w:rsidRPr="00130975">
        <w:rPr>
          <w:rFonts w:cstheme="minorHAnsi"/>
          <w:sz w:val="28"/>
          <w:szCs w:val="28"/>
        </w:rPr>
        <w:t>33)^</w:t>
      </w:r>
      <w:proofErr w:type="gramEnd"/>
      <w:r w:rsidRPr="00130975">
        <w:rPr>
          <w:rFonts w:cstheme="minorHAnsi"/>
          <w:sz w:val="28"/>
          <w:szCs w:val="28"/>
        </w:rPr>
        <w:t xml:space="preserve">2=2.7889 </w:t>
      </w:r>
    </w:p>
    <w:p w14:paraId="5291014F"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1FEC25F8" w14:textId="77777777" w:rsidR="00130975" w:rsidRPr="00130975" w:rsidRDefault="00130975" w:rsidP="00130975">
      <w:pPr>
        <w:rPr>
          <w:rFonts w:cstheme="minorHAnsi"/>
          <w:sz w:val="28"/>
          <w:szCs w:val="28"/>
        </w:rPr>
      </w:pPr>
      <w:r w:rsidRPr="00130975">
        <w:rPr>
          <w:rFonts w:cstheme="minorHAnsi"/>
          <w:sz w:val="28"/>
          <w:szCs w:val="28"/>
        </w:rPr>
        <w:t xml:space="preserve">Step 3: Sum the squared differences and divide it with the number of elements minus one </w:t>
      </w:r>
    </w:p>
    <w:p w14:paraId="24E23746" w14:textId="77777777" w:rsidR="00130975" w:rsidRPr="00130975" w:rsidRDefault="00130975" w:rsidP="00130975">
      <w:pPr>
        <w:rPr>
          <w:rFonts w:cstheme="minorHAnsi"/>
          <w:sz w:val="28"/>
          <w:szCs w:val="28"/>
        </w:rPr>
      </w:pPr>
      <w:r w:rsidRPr="00130975">
        <w:rPr>
          <w:rFonts w:cstheme="minorHAnsi"/>
          <w:sz w:val="28"/>
          <w:szCs w:val="28"/>
        </w:rPr>
        <w:t xml:space="preserve">            Ex: </w:t>
      </w:r>
    </w:p>
    <w:p w14:paraId="156F2F21" w14:textId="77777777" w:rsidR="00130975" w:rsidRPr="00130975" w:rsidRDefault="00130975" w:rsidP="00130975">
      <w:pPr>
        <w:numPr>
          <w:ilvl w:val="0"/>
          <w:numId w:val="2"/>
        </w:numPr>
        <w:rPr>
          <w:rFonts w:cstheme="minorHAnsi"/>
          <w:sz w:val="28"/>
          <w:szCs w:val="28"/>
        </w:rPr>
      </w:pPr>
      <w:r w:rsidRPr="00130975">
        <w:rPr>
          <w:rFonts w:cstheme="minorHAnsi"/>
          <w:sz w:val="28"/>
          <w:szCs w:val="28"/>
        </w:rPr>
        <w:t xml:space="preserve">5.4289+1.7689+0.1089+0.4489+2.7889+2.7889=13.3334 </w:t>
      </w:r>
    </w:p>
    <w:p w14:paraId="656FCF64" w14:textId="77777777" w:rsidR="00130975" w:rsidRPr="00130975" w:rsidRDefault="00130975" w:rsidP="00130975">
      <w:pPr>
        <w:numPr>
          <w:ilvl w:val="0"/>
          <w:numId w:val="2"/>
        </w:numPr>
        <w:rPr>
          <w:rFonts w:cstheme="minorHAnsi"/>
          <w:sz w:val="28"/>
          <w:szCs w:val="28"/>
        </w:rPr>
      </w:pPr>
      <w:r w:rsidRPr="00130975">
        <w:rPr>
          <w:rFonts w:cstheme="minorHAnsi"/>
          <w:sz w:val="28"/>
          <w:szCs w:val="28"/>
        </w:rPr>
        <w:t>13.3334</w:t>
      </w:r>
      <w:proofErr w:type="gramStart"/>
      <w:r w:rsidRPr="00130975">
        <w:rPr>
          <w:rFonts w:cstheme="minorHAnsi"/>
          <w:sz w:val="28"/>
          <w:szCs w:val="28"/>
        </w:rPr>
        <w:t>/(</w:t>
      </w:r>
      <w:proofErr w:type="gramEnd"/>
      <w:r w:rsidRPr="00130975">
        <w:rPr>
          <w:rFonts w:cstheme="minorHAnsi"/>
          <w:sz w:val="28"/>
          <w:szCs w:val="28"/>
        </w:rPr>
        <w:t xml:space="preserve">6-1) </w:t>
      </w:r>
    </w:p>
    <w:p w14:paraId="0D741755" w14:textId="77777777" w:rsidR="00130975" w:rsidRPr="00130975" w:rsidRDefault="00130975" w:rsidP="00130975">
      <w:pPr>
        <w:numPr>
          <w:ilvl w:val="0"/>
          <w:numId w:val="2"/>
        </w:numPr>
        <w:rPr>
          <w:rFonts w:cstheme="minorHAnsi"/>
          <w:sz w:val="28"/>
          <w:szCs w:val="28"/>
        </w:rPr>
      </w:pPr>
      <w:r w:rsidRPr="00130975">
        <w:rPr>
          <w:rFonts w:cstheme="minorHAnsi"/>
          <w:sz w:val="28"/>
          <w:szCs w:val="28"/>
        </w:rPr>
        <w:t xml:space="preserve">13.3334/5=2.666667 </w:t>
      </w:r>
    </w:p>
    <w:p w14:paraId="39AFCFDA"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28C5ABF9" w14:textId="77777777" w:rsidR="00130975" w:rsidRPr="00130975" w:rsidRDefault="00130975" w:rsidP="00130975">
      <w:pPr>
        <w:rPr>
          <w:rFonts w:cstheme="minorHAnsi"/>
          <w:sz w:val="28"/>
          <w:szCs w:val="28"/>
        </w:rPr>
      </w:pPr>
      <w:r w:rsidRPr="00130975">
        <w:rPr>
          <w:rFonts w:cstheme="minorHAnsi"/>
          <w:b/>
          <w:sz w:val="28"/>
          <w:szCs w:val="28"/>
        </w:rPr>
        <w:lastRenderedPageBreak/>
        <w:t xml:space="preserve"> </w:t>
      </w:r>
    </w:p>
    <w:p w14:paraId="426337C3" w14:textId="2EB5B412" w:rsidR="00130975" w:rsidRPr="00130975" w:rsidRDefault="00130975" w:rsidP="00130975">
      <w:pPr>
        <w:rPr>
          <w:rFonts w:cstheme="minorHAnsi"/>
          <w:b/>
          <w:sz w:val="28"/>
          <w:szCs w:val="28"/>
        </w:rPr>
      </w:pPr>
      <w:proofErr w:type="spellStart"/>
      <w:r>
        <w:rPr>
          <w:rFonts w:cstheme="minorHAnsi"/>
          <w:b/>
          <w:sz w:val="28"/>
          <w:szCs w:val="28"/>
        </w:rPr>
        <w:t>II.</w:t>
      </w:r>
      <w:r w:rsidRPr="00130975">
        <w:rPr>
          <w:rFonts w:cstheme="minorHAnsi"/>
          <w:b/>
          <w:sz w:val="28"/>
          <w:szCs w:val="28"/>
        </w:rPr>
        <w:t>Standard</w:t>
      </w:r>
      <w:proofErr w:type="spellEnd"/>
      <w:r w:rsidRPr="00130975">
        <w:rPr>
          <w:rFonts w:cstheme="minorHAnsi"/>
          <w:b/>
          <w:sz w:val="28"/>
          <w:szCs w:val="28"/>
        </w:rPr>
        <w:t xml:space="preserve"> </w:t>
      </w:r>
      <w:proofErr w:type="spellStart"/>
      <w:r w:rsidRPr="00130975">
        <w:rPr>
          <w:rFonts w:cstheme="minorHAnsi"/>
          <w:b/>
          <w:sz w:val="28"/>
          <w:szCs w:val="28"/>
        </w:rPr>
        <w:t>Diviation</w:t>
      </w:r>
      <w:proofErr w:type="spellEnd"/>
      <w:r w:rsidRPr="00130975">
        <w:rPr>
          <w:rFonts w:cstheme="minorHAnsi"/>
          <w:b/>
          <w:sz w:val="28"/>
          <w:szCs w:val="28"/>
        </w:rPr>
        <w:t xml:space="preserve"> </w:t>
      </w:r>
    </w:p>
    <w:p w14:paraId="735F188A" w14:textId="77777777" w:rsidR="00130975" w:rsidRPr="00130975" w:rsidRDefault="00130975" w:rsidP="00130975">
      <w:pPr>
        <w:rPr>
          <w:rFonts w:cstheme="minorHAnsi"/>
          <w:sz w:val="28"/>
          <w:szCs w:val="28"/>
        </w:rPr>
      </w:pPr>
      <w:r w:rsidRPr="00130975">
        <w:rPr>
          <w:rFonts w:cstheme="minorHAnsi"/>
          <w:sz w:val="28"/>
          <w:szCs w:val="28"/>
        </w:rPr>
        <w:t xml:space="preserve">          Standard deviation is the square root of the variance and provides a measure of the average distance of each data point from the mean                   </w:t>
      </w: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nStandard</w:t>
      </w:r>
      <w:proofErr w:type="spellEnd"/>
      <w:r w:rsidRPr="00130975">
        <w:rPr>
          <w:rFonts w:cstheme="minorHAnsi"/>
          <w:sz w:val="28"/>
          <w:szCs w:val="28"/>
        </w:rPr>
        <w:t xml:space="preserve"> deviation of each column:")                   print(</w:t>
      </w:r>
      <w:proofErr w:type="spellStart"/>
      <w:r w:rsidRPr="00130975">
        <w:rPr>
          <w:rFonts w:cstheme="minorHAnsi"/>
          <w:sz w:val="28"/>
          <w:szCs w:val="28"/>
        </w:rPr>
        <w:t>df.std</w:t>
      </w:r>
      <w:proofErr w:type="spellEnd"/>
      <w:r w:rsidRPr="00130975">
        <w:rPr>
          <w:rFonts w:cstheme="minorHAnsi"/>
          <w:sz w:val="28"/>
          <w:szCs w:val="28"/>
        </w:rPr>
        <w:t xml:space="preserve">()) </w:t>
      </w:r>
    </w:p>
    <w:p w14:paraId="223D6B22" w14:textId="77777777" w:rsidR="00130975" w:rsidRPr="00130975" w:rsidRDefault="00130975" w:rsidP="00130975">
      <w:pPr>
        <w:rPr>
          <w:rFonts w:cstheme="minorHAnsi"/>
          <w:sz w:val="28"/>
          <w:szCs w:val="28"/>
        </w:rPr>
      </w:pPr>
      <w:r w:rsidRPr="00130975">
        <w:rPr>
          <w:rFonts w:cstheme="minorHAnsi"/>
          <w:b/>
          <w:sz w:val="28"/>
          <w:szCs w:val="28"/>
        </w:rPr>
        <w:t xml:space="preserve"> </w:t>
      </w:r>
    </w:p>
    <w:p w14:paraId="2943BAB7" w14:textId="77777777" w:rsidR="00130975" w:rsidRPr="00130975" w:rsidRDefault="00130975" w:rsidP="00130975">
      <w:pPr>
        <w:rPr>
          <w:rFonts w:cstheme="minorHAnsi"/>
          <w:sz w:val="28"/>
          <w:szCs w:val="28"/>
        </w:rPr>
      </w:pPr>
      <w:r w:rsidRPr="00130975">
        <w:rPr>
          <w:rFonts w:cstheme="minorHAnsi"/>
          <w:sz w:val="28"/>
          <w:szCs w:val="28"/>
        </w:rPr>
        <w:t xml:space="preserve">Step 1: It finds square root of variance and prints it </w:t>
      </w:r>
    </w:p>
    <w:p w14:paraId="265EBD46"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1B8FE226" w14:textId="77777777" w:rsidR="00130975" w:rsidRPr="00130975" w:rsidRDefault="00130975" w:rsidP="00130975">
      <w:pPr>
        <w:rPr>
          <w:rFonts w:cstheme="minorHAnsi"/>
          <w:sz w:val="28"/>
          <w:szCs w:val="28"/>
        </w:rPr>
      </w:pPr>
      <w:r w:rsidRPr="00130975">
        <w:rPr>
          <w:rFonts w:cstheme="minorHAnsi"/>
          <w:sz w:val="28"/>
          <w:szCs w:val="28"/>
        </w:rPr>
        <w:t xml:space="preserve">            Ex: √2.666667=1.632993 </w:t>
      </w:r>
    </w:p>
    <w:p w14:paraId="79E39CB9"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2C006C01"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273C3383" w14:textId="77777777" w:rsidR="00130975" w:rsidRPr="00130975" w:rsidRDefault="00130975" w:rsidP="00130975">
      <w:pPr>
        <w:rPr>
          <w:rFonts w:cstheme="minorHAnsi"/>
          <w:sz w:val="28"/>
          <w:szCs w:val="28"/>
        </w:rPr>
      </w:pPr>
      <w:r w:rsidRPr="00130975">
        <w:rPr>
          <w:rFonts w:cstheme="minorHAnsi"/>
          <w:b/>
          <w:sz w:val="28"/>
          <w:szCs w:val="28"/>
        </w:rPr>
        <w:t xml:space="preserve">III. </w:t>
      </w:r>
      <w:r w:rsidRPr="00130975">
        <w:rPr>
          <w:rFonts w:cstheme="minorHAnsi"/>
          <w:b/>
          <w:sz w:val="28"/>
          <w:szCs w:val="28"/>
        </w:rPr>
        <w:tab/>
      </w:r>
      <w:proofErr w:type="spellStart"/>
      <w:r w:rsidRPr="00130975">
        <w:rPr>
          <w:rFonts w:cstheme="minorHAnsi"/>
          <w:b/>
          <w:sz w:val="28"/>
          <w:szCs w:val="28"/>
        </w:rPr>
        <w:t>Zscore</w:t>
      </w:r>
      <w:proofErr w:type="spellEnd"/>
      <w:r w:rsidRPr="00130975">
        <w:rPr>
          <w:rFonts w:cstheme="minorHAnsi"/>
          <w:b/>
          <w:sz w:val="28"/>
          <w:szCs w:val="28"/>
        </w:rPr>
        <w:t xml:space="preserve"> </w:t>
      </w:r>
    </w:p>
    <w:p w14:paraId="4B90F790" w14:textId="77777777" w:rsidR="00130975" w:rsidRPr="00130975" w:rsidRDefault="00130975" w:rsidP="00130975">
      <w:pPr>
        <w:rPr>
          <w:rFonts w:cstheme="minorHAnsi"/>
          <w:sz w:val="28"/>
          <w:szCs w:val="28"/>
        </w:rPr>
      </w:pPr>
      <w:r w:rsidRPr="00130975">
        <w:rPr>
          <w:rFonts w:cstheme="minorHAnsi"/>
          <w:sz w:val="28"/>
          <w:szCs w:val="28"/>
        </w:rPr>
        <w:t xml:space="preserve">A Z-score, also known as a standard score, is a statistical measurement that describes a value's position relative to the mean of a group of values. </w:t>
      </w:r>
    </w:p>
    <w:p w14:paraId="13763A63" w14:textId="77777777" w:rsidR="00130975" w:rsidRPr="00130975" w:rsidRDefault="00130975" w:rsidP="00130975">
      <w:pPr>
        <w:rPr>
          <w:rFonts w:cstheme="minorHAnsi"/>
          <w:sz w:val="28"/>
          <w:szCs w:val="28"/>
        </w:rPr>
      </w:pPr>
      <w:r w:rsidRPr="00130975">
        <w:rPr>
          <w:rFonts w:cstheme="minorHAnsi"/>
          <w:sz w:val="28"/>
          <w:szCs w:val="28"/>
        </w:rPr>
        <w:t xml:space="preserve">               </w:t>
      </w:r>
      <w:proofErr w:type="gramStart"/>
      <w:r w:rsidRPr="00130975">
        <w:rPr>
          <w:rFonts w:cstheme="minorHAnsi"/>
          <w:sz w:val="28"/>
          <w:szCs w:val="28"/>
        </w:rPr>
        <w:t>print(</w:t>
      </w:r>
      <w:proofErr w:type="gramEnd"/>
      <w:r w:rsidRPr="00130975">
        <w:rPr>
          <w:rFonts w:cstheme="minorHAnsi"/>
          <w:sz w:val="28"/>
          <w:szCs w:val="28"/>
        </w:rPr>
        <w:t>“\</w:t>
      </w:r>
      <w:proofErr w:type="spellStart"/>
      <w:r w:rsidRPr="00130975">
        <w:rPr>
          <w:rFonts w:cstheme="minorHAnsi"/>
          <w:sz w:val="28"/>
          <w:szCs w:val="28"/>
        </w:rPr>
        <w:t>nZscore</w:t>
      </w:r>
      <w:proofErr w:type="spellEnd"/>
      <w:r w:rsidRPr="00130975">
        <w:rPr>
          <w:rFonts w:cstheme="minorHAnsi"/>
          <w:sz w:val="28"/>
          <w:szCs w:val="28"/>
        </w:rPr>
        <w:t xml:space="preserve"> of each value”)                print(</w:t>
      </w:r>
      <w:proofErr w:type="spellStart"/>
      <w:r w:rsidRPr="00130975">
        <w:rPr>
          <w:rFonts w:cstheme="minorHAnsi"/>
          <w:sz w:val="28"/>
          <w:szCs w:val="28"/>
        </w:rPr>
        <w:t>stats.zscore</w:t>
      </w:r>
      <w:proofErr w:type="spellEnd"/>
      <w:r w:rsidRPr="00130975">
        <w:rPr>
          <w:rFonts w:cstheme="minorHAnsi"/>
          <w:sz w:val="28"/>
          <w:szCs w:val="28"/>
        </w:rPr>
        <w:t>(</w:t>
      </w:r>
      <w:proofErr w:type="spellStart"/>
      <w:r w:rsidRPr="00130975">
        <w:rPr>
          <w:rFonts w:cstheme="minorHAnsi"/>
          <w:sz w:val="28"/>
          <w:szCs w:val="28"/>
        </w:rPr>
        <w:t>df</w:t>
      </w:r>
      <w:proofErr w:type="spellEnd"/>
      <w:r w:rsidRPr="00130975">
        <w:rPr>
          <w:rFonts w:cstheme="minorHAnsi"/>
          <w:sz w:val="28"/>
          <w:szCs w:val="28"/>
        </w:rPr>
        <w:t xml:space="preserve">)) </w:t>
      </w:r>
    </w:p>
    <w:p w14:paraId="39AAB118"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6458CA58" w14:textId="77777777" w:rsidR="00130975" w:rsidRPr="00130975" w:rsidRDefault="00130975" w:rsidP="00130975">
      <w:pPr>
        <w:rPr>
          <w:rFonts w:cstheme="minorHAnsi"/>
          <w:sz w:val="28"/>
          <w:szCs w:val="28"/>
        </w:rPr>
      </w:pPr>
      <w:r w:rsidRPr="00130975">
        <w:rPr>
          <w:rFonts w:cstheme="minorHAnsi"/>
          <w:sz w:val="28"/>
          <w:szCs w:val="28"/>
        </w:rPr>
        <w:t xml:space="preserve">         Step 1: Calculate the mean </w:t>
      </w:r>
    </w:p>
    <w:p w14:paraId="3D579000"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633C1768" w14:textId="77777777" w:rsidR="00130975" w:rsidRPr="00130975" w:rsidRDefault="00130975" w:rsidP="00130975">
      <w:pPr>
        <w:rPr>
          <w:rFonts w:cstheme="minorHAnsi"/>
          <w:sz w:val="28"/>
          <w:szCs w:val="28"/>
        </w:rPr>
      </w:pPr>
      <w:r w:rsidRPr="00130975">
        <w:rPr>
          <w:rFonts w:cstheme="minorHAnsi"/>
          <w:sz w:val="28"/>
          <w:szCs w:val="28"/>
        </w:rPr>
        <w:t xml:space="preserve">                      Ex</w:t>
      </w:r>
      <w:proofErr w:type="gramStart"/>
      <w:r w:rsidRPr="00130975">
        <w:rPr>
          <w:rFonts w:cstheme="minorHAnsi"/>
          <w:sz w:val="28"/>
          <w:szCs w:val="28"/>
        </w:rPr>
        <w:t>:  (</w:t>
      </w:r>
      <w:proofErr w:type="gramEnd"/>
      <w:r w:rsidRPr="00130975">
        <w:rPr>
          <w:rFonts w:cstheme="minorHAnsi"/>
          <w:sz w:val="28"/>
          <w:szCs w:val="28"/>
        </w:rPr>
        <w:t xml:space="preserve">1+2+3+4+5+5)/6=3.3333 </w:t>
      </w:r>
    </w:p>
    <w:p w14:paraId="135ACE98"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1DB46095" w14:textId="77777777" w:rsidR="00130975" w:rsidRPr="00130975" w:rsidRDefault="00130975" w:rsidP="00130975">
      <w:pPr>
        <w:rPr>
          <w:rFonts w:cstheme="minorHAnsi"/>
          <w:sz w:val="28"/>
          <w:szCs w:val="28"/>
        </w:rPr>
      </w:pPr>
      <w:r w:rsidRPr="00130975">
        <w:rPr>
          <w:rFonts w:cstheme="minorHAnsi"/>
          <w:sz w:val="28"/>
          <w:szCs w:val="28"/>
        </w:rPr>
        <w:t xml:space="preserve">          Step 2: Calculate the Standard Deviation </w:t>
      </w:r>
    </w:p>
    <w:p w14:paraId="2BE9F2EC"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49190374" w14:textId="77777777" w:rsidR="00130975" w:rsidRPr="00130975" w:rsidRDefault="00130975" w:rsidP="00130975">
      <w:pPr>
        <w:rPr>
          <w:rFonts w:cstheme="minorHAnsi"/>
          <w:sz w:val="28"/>
          <w:szCs w:val="28"/>
        </w:rPr>
      </w:pPr>
      <w:r w:rsidRPr="00130975">
        <w:rPr>
          <w:rFonts w:cstheme="minorHAnsi"/>
          <w:sz w:val="28"/>
          <w:szCs w:val="28"/>
        </w:rPr>
        <w:t xml:space="preserve">             Ex:  Subtract the mean with each individual values and get squared difference </w:t>
      </w:r>
    </w:p>
    <w:p w14:paraId="5FA64A10"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09742840" w14:textId="77777777" w:rsidR="00130975" w:rsidRPr="00130975" w:rsidRDefault="00130975" w:rsidP="00130975">
      <w:pPr>
        <w:rPr>
          <w:rFonts w:cstheme="minorHAnsi"/>
          <w:sz w:val="28"/>
          <w:szCs w:val="28"/>
        </w:rPr>
      </w:pPr>
      <w:r w:rsidRPr="00130975">
        <w:rPr>
          <w:rFonts w:cstheme="minorHAnsi"/>
          <w:sz w:val="28"/>
          <w:szCs w:val="28"/>
        </w:rPr>
        <w:tab/>
      </w:r>
      <w:proofErr w:type="spellStart"/>
      <w:r w:rsidRPr="00130975">
        <w:rPr>
          <w:rFonts w:cstheme="minorHAnsi"/>
          <w:sz w:val="28"/>
          <w:szCs w:val="28"/>
        </w:rPr>
        <w:t>i</w:t>
      </w:r>
      <w:proofErr w:type="spellEnd"/>
      <w:r w:rsidRPr="00130975">
        <w:rPr>
          <w:rFonts w:cstheme="minorHAnsi"/>
          <w:sz w:val="28"/>
          <w:szCs w:val="28"/>
        </w:rPr>
        <w:t xml:space="preserve">. </w:t>
      </w:r>
      <w:r w:rsidRPr="00130975">
        <w:rPr>
          <w:rFonts w:cstheme="minorHAnsi"/>
          <w:sz w:val="28"/>
          <w:szCs w:val="28"/>
        </w:rPr>
        <w:tab/>
        <w:t>Ex: (1-3.</w:t>
      </w:r>
      <w:proofErr w:type="gramStart"/>
      <w:r w:rsidRPr="00130975">
        <w:rPr>
          <w:rFonts w:cstheme="minorHAnsi"/>
          <w:sz w:val="28"/>
          <w:szCs w:val="28"/>
        </w:rPr>
        <w:t>3333)^</w:t>
      </w:r>
      <w:proofErr w:type="gramEnd"/>
      <w:r w:rsidRPr="00130975">
        <w:rPr>
          <w:rFonts w:cstheme="minorHAnsi"/>
          <w:sz w:val="28"/>
          <w:szCs w:val="28"/>
        </w:rPr>
        <w:t xml:space="preserve">2=5.4289 </w:t>
      </w:r>
    </w:p>
    <w:p w14:paraId="4838C9F5" w14:textId="77777777" w:rsidR="00130975" w:rsidRPr="00130975" w:rsidRDefault="00130975" w:rsidP="00130975">
      <w:pPr>
        <w:rPr>
          <w:rFonts w:cstheme="minorHAnsi"/>
          <w:sz w:val="28"/>
          <w:szCs w:val="28"/>
        </w:rPr>
      </w:pPr>
      <w:r w:rsidRPr="00130975">
        <w:rPr>
          <w:rFonts w:cstheme="minorHAnsi"/>
          <w:sz w:val="28"/>
          <w:szCs w:val="28"/>
        </w:rPr>
        <w:t xml:space="preserve">                         (2-3.</w:t>
      </w:r>
      <w:proofErr w:type="gramStart"/>
      <w:r w:rsidRPr="00130975">
        <w:rPr>
          <w:rFonts w:cstheme="minorHAnsi"/>
          <w:sz w:val="28"/>
          <w:szCs w:val="28"/>
        </w:rPr>
        <w:t>3333)^</w:t>
      </w:r>
      <w:proofErr w:type="gramEnd"/>
      <w:r w:rsidRPr="00130975">
        <w:rPr>
          <w:rFonts w:cstheme="minorHAnsi"/>
          <w:sz w:val="28"/>
          <w:szCs w:val="28"/>
        </w:rPr>
        <w:t xml:space="preserve">2=1.7689 </w:t>
      </w:r>
    </w:p>
    <w:p w14:paraId="45A8AA60" w14:textId="77777777" w:rsidR="00130975" w:rsidRPr="00130975" w:rsidRDefault="00130975" w:rsidP="00130975">
      <w:pPr>
        <w:rPr>
          <w:rFonts w:cstheme="minorHAnsi"/>
          <w:sz w:val="28"/>
          <w:szCs w:val="28"/>
        </w:rPr>
      </w:pPr>
      <w:r w:rsidRPr="00130975">
        <w:rPr>
          <w:rFonts w:cstheme="minorHAnsi"/>
          <w:sz w:val="28"/>
          <w:szCs w:val="28"/>
        </w:rPr>
        <w:lastRenderedPageBreak/>
        <w:t xml:space="preserve">                         (3-3.</w:t>
      </w:r>
      <w:proofErr w:type="gramStart"/>
      <w:r w:rsidRPr="00130975">
        <w:rPr>
          <w:rFonts w:cstheme="minorHAnsi"/>
          <w:sz w:val="28"/>
          <w:szCs w:val="28"/>
        </w:rPr>
        <w:t>3333)^</w:t>
      </w:r>
      <w:proofErr w:type="gramEnd"/>
      <w:r w:rsidRPr="00130975">
        <w:rPr>
          <w:rFonts w:cstheme="minorHAnsi"/>
          <w:sz w:val="28"/>
          <w:szCs w:val="28"/>
        </w:rPr>
        <w:t xml:space="preserve">2=0.1089 </w:t>
      </w:r>
    </w:p>
    <w:p w14:paraId="729CEDB4" w14:textId="77777777" w:rsidR="00130975" w:rsidRPr="00130975" w:rsidRDefault="00130975" w:rsidP="00130975">
      <w:pPr>
        <w:rPr>
          <w:rFonts w:cstheme="minorHAnsi"/>
          <w:sz w:val="28"/>
          <w:szCs w:val="28"/>
        </w:rPr>
      </w:pPr>
      <w:r w:rsidRPr="00130975">
        <w:rPr>
          <w:rFonts w:cstheme="minorHAnsi"/>
          <w:sz w:val="28"/>
          <w:szCs w:val="28"/>
        </w:rPr>
        <w:t xml:space="preserve">                         (4-3.</w:t>
      </w:r>
      <w:proofErr w:type="gramStart"/>
      <w:r w:rsidRPr="00130975">
        <w:rPr>
          <w:rFonts w:cstheme="minorHAnsi"/>
          <w:sz w:val="28"/>
          <w:szCs w:val="28"/>
        </w:rPr>
        <w:t>3333)^</w:t>
      </w:r>
      <w:proofErr w:type="gramEnd"/>
      <w:r w:rsidRPr="00130975">
        <w:rPr>
          <w:rFonts w:cstheme="minorHAnsi"/>
          <w:sz w:val="28"/>
          <w:szCs w:val="28"/>
        </w:rPr>
        <w:t xml:space="preserve">2=0.4489 </w:t>
      </w:r>
    </w:p>
    <w:p w14:paraId="09580183" w14:textId="77777777" w:rsidR="00130975" w:rsidRPr="00130975" w:rsidRDefault="00130975" w:rsidP="00130975">
      <w:pPr>
        <w:rPr>
          <w:rFonts w:cstheme="minorHAnsi"/>
          <w:sz w:val="28"/>
          <w:szCs w:val="28"/>
        </w:rPr>
      </w:pPr>
      <w:r w:rsidRPr="00130975">
        <w:rPr>
          <w:rFonts w:cstheme="minorHAnsi"/>
          <w:sz w:val="28"/>
          <w:szCs w:val="28"/>
        </w:rPr>
        <w:t xml:space="preserve">                         (5-3.</w:t>
      </w:r>
      <w:proofErr w:type="gramStart"/>
      <w:r w:rsidRPr="00130975">
        <w:rPr>
          <w:rFonts w:cstheme="minorHAnsi"/>
          <w:sz w:val="28"/>
          <w:szCs w:val="28"/>
        </w:rPr>
        <w:t>3333)^</w:t>
      </w:r>
      <w:proofErr w:type="gramEnd"/>
      <w:r w:rsidRPr="00130975">
        <w:rPr>
          <w:rFonts w:cstheme="minorHAnsi"/>
          <w:sz w:val="28"/>
          <w:szCs w:val="28"/>
        </w:rPr>
        <w:t xml:space="preserve">2=2.7889 </w:t>
      </w:r>
    </w:p>
    <w:p w14:paraId="103EC074" w14:textId="77777777" w:rsidR="00130975" w:rsidRPr="00130975" w:rsidRDefault="00130975" w:rsidP="00130975">
      <w:pPr>
        <w:rPr>
          <w:rFonts w:cstheme="minorHAnsi"/>
          <w:sz w:val="28"/>
          <w:szCs w:val="28"/>
        </w:rPr>
      </w:pPr>
      <w:r w:rsidRPr="00130975">
        <w:rPr>
          <w:rFonts w:cstheme="minorHAnsi"/>
          <w:sz w:val="28"/>
          <w:szCs w:val="28"/>
        </w:rPr>
        <w:t xml:space="preserve">                         (5-3.</w:t>
      </w:r>
      <w:proofErr w:type="gramStart"/>
      <w:r w:rsidRPr="00130975">
        <w:rPr>
          <w:rFonts w:cstheme="minorHAnsi"/>
          <w:sz w:val="28"/>
          <w:szCs w:val="28"/>
        </w:rPr>
        <w:t>3333)^</w:t>
      </w:r>
      <w:proofErr w:type="gramEnd"/>
      <w:r w:rsidRPr="00130975">
        <w:rPr>
          <w:rFonts w:cstheme="minorHAnsi"/>
          <w:sz w:val="28"/>
          <w:szCs w:val="28"/>
        </w:rPr>
        <w:t xml:space="preserve">2=2.7889 </w:t>
      </w:r>
    </w:p>
    <w:p w14:paraId="5269EF04"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4503543B" w14:textId="77777777" w:rsidR="00130975" w:rsidRPr="00130975" w:rsidRDefault="00130975" w:rsidP="00130975">
      <w:pPr>
        <w:rPr>
          <w:rFonts w:cstheme="minorHAnsi"/>
          <w:sz w:val="28"/>
          <w:szCs w:val="28"/>
        </w:rPr>
      </w:pPr>
      <w:r w:rsidRPr="00130975">
        <w:rPr>
          <w:rFonts w:cstheme="minorHAnsi"/>
          <w:sz w:val="28"/>
          <w:szCs w:val="28"/>
        </w:rPr>
        <w:t xml:space="preserve">                   Sum the squared differences and divide it with the number of </w:t>
      </w:r>
      <w:proofErr w:type="gramStart"/>
      <w:r w:rsidRPr="00130975">
        <w:rPr>
          <w:rFonts w:cstheme="minorHAnsi"/>
          <w:sz w:val="28"/>
          <w:szCs w:val="28"/>
        </w:rPr>
        <w:t>element</w:t>
      </w:r>
      <w:proofErr w:type="gramEnd"/>
      <w:r w:rsidRPr="00130975">
        <w:rPr>
          <w:rFonts w:cstheme="minorHAnsi"/>
          <w:sz w:val="28"/>
          <w:szCs w:val="28"/>
        </w:rPr>
        <w:t xml:space="preserve"> to find Variance (sigma squared) </w:t>
      </w:r>
    </w:p>
    <w:p w14:paraId="2BC324DD"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786A0C6C" w14:textId="77777777" w:rsidR="00130975" w:rsidRPr="00130975" w:rsidRDefault="00130975" w:rsidP="00130975">
      <w:pPr>
        <w:numPr>
          <w:ilvl w:val="2"/>
          <w:numId w:val="3"/>
        </w:numPr>
        <w:rPr>
          <w:rFonts w:cstheme="minorHAnsi"/>
          <w:sz w:val="28"/>
          <w:szCs w:val="28"/>
        </w:rPr>
      </w:pPr>
      <w:r w:rsidRPr="00130975">
        <w:rPr>
          <w:rFonts w:cstheme="minorHAnsi"/>
          <w:sz w:val="28"/>
          <w:szCs w:val="28"/>
        </w:rPr>
        <w:t xml:space="preserve">5.4289+1.7689+0.1089+0.4489+2.7889+2.7889=13.3334 </w:t>
      </w:r>
    </w:p>
    <w:p w14:paraId="176B78C8" w14:textId="77777777" w:rsidR="00130975" w:rsidRPr="00130975" w:rsidRDefault="00130975" w:rsidP="00130975">
      <w:pPr>
        <w:numPr>
          <w:ilvl w:val="2"/>
          <w:numId w:val="3"/>
        </w:numPr>
        <w:rPr>
          <w:rFonts w:cstheme="minorHAnsi"/>
          <w:sz w:val="28"/>
          <w:szCs w:val="28"/>
        </w:rPr>
      </w:pPr>
      <w:r w:rsidRPr="00130975">
        <w:rPr>
          <w:rFonts w:cstheme="minorHAnsi"/>
          <w:sz w:val="28"/>
          <w:szCs w:val="28"/>
        </w:rPr>
        <w:t xml:space="preserve">13.3334/6=2.2222 </w:t>
      </w:r>
    </w:p>
    <w:p w14:paraId="110559B7"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154F78C8" w14:textId="77777777" w:rsidR="00130975" w:rsidRPr="00130975" w:rsidRDefault="00130975" w:rsidP="00130975">
      <w:pPr>
        <w:rPr>
          <w:rFonts w:cstheme="minorHAnsi"/>
          <w:sz w:val="28"/>
          <w:szCs w:val="28"/>
        </w:rPr>
      </w:pPr>
      <w:r w:rsidRPr="00130975">
        <w:rPr>
          <w:rFonts w:cstheme="minorHAnsi"/>
          <w:sz w:val="28"/>
          <w:szCs w:val="28"/>
        </w:rPr>
        <w:t xml:space="preserve">Find square root of variance  </w:t>
      </w:r>
    </w:p>
    <w:p w14:paraId="24D94615"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3E625AA9" w14:textId="77777777" w:rsidR="00130975" w:rsidRPr="00130975" w:rsidRDefault="00130975" w:rsidP="00130975">
      <w:pPr>
        <w:numPr>
          <w:ilvl w:val="2"/>
          <w:numId w:val="3"/>
        </w:numPr>
        <w:rPr>
          <w:rFonts w:cstheme="minorHAnsi"/>
          <w:sz w:val="28"/>
          <w:szCs w:val="28"/>
        </w:rPr>
      </w:pPr>
      <w:r w:rsidRPr="00130975">
        <w:rPr>
          <w:rFonts w:cstheme="minorHAnsi"/>
          <w:sz w:val="28"/>
          <w:szCs w:val="28"/>
        </w:rPr>
        <w:t xml:space="preserve">√2.2222=1.4907 </w:t>
      </w:r>
    </w:p>
    <w:p w14:paraId="5E3CE6BA"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616C4589" w14:textId="77777777" w:rsidR="00130975" w:rsidRPr="00130975" w:rsidRDefault="00130975" w:rsidP="00130975">
      <w:pPr>
        <w:rPr>
          <w:rFonts w:cstheme="minorHAnsi"/>
          <w:sz w:val="28"/>
          <w:szCs w:val="28"/>
        </w:rPr>
      </w:pPr>
      <w:r w:rsidRPr="00130975">
        <w:rPr>
          <w:rFonts w:cstheme="minorHAnsi"/>
          <w:sz w:val="28"/>
          <w:szCs w:val="28"/>
        </w:rPr>
        <w:t xml:space="preserve">          Step 3: Now calculate the z-score </w:t>
      </w:r>
    </w:p>
    <w:p w14:paraId="11B47C0D"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5407CC0C" w14:textId="77777777" w:rsidR="00130975" w:rsidRPr="00130975" w:rsidRDefault="00130975" w:rsidP="00130975">
      <w:pPr>
        <w:rPr>
          <w:rFonts w:cstheme="minorHAnsi"/>
          <w:sz w:val="28"/>
          <w:szCs w:val="28"/>
        </w:rPr>
      </w:pPr>
      <w:r w:rsidRPr="00130975">
        <w:rPr>
          <w:rFonts w:cstheme="minorHAnsi"/>
          <w:sz w:val="28"/>
          <w:szCs w:val="28"/>
        </w:rPr>
        <w:t xml:space="preserve">                       Ex: Formula (x</w:t>
      </w:r>
      <w:r w:rsidRPr="00130975">
        <w:rPr>
          <w:rFonts w:cstheme="minorHAnsi"/>
          <w:sz w:val="28"/>
          <w:szCs w:val="28"/>
          <w:vertAlign w:val="subscript"/>
        </w:rPr>
        <w:t xml:space="preserve">i </w:t>
      </w:r>
      <w:r w:rsidRPr="00130975">
        <w:rPr>
          <w:rFonts w:cstheme="minorHAnsi"/>
          <w:sz w:val="28"/>
          <w:szCs w:val="28"/>
        </w:rPr>
        <w:t xml:space="preserve">– mean)/std </w:t>
      </w:r>
    </w:p>
    <w:p w14:paraId="4A2BD395" w14:textId="77777777" w:rsidR="00130975" w:rsidRPr="00130975" w:rsidRDefault="00130975" w:rsidP="00130975">
      <w:pPr>
        <w:rPr>
          <w:rFonts w:cstheme="minorHAnsi"/>
          <w:sz w:val="28"/>
          <w:szCs w:val="28"/>
        </w:rPr>
      </w:pPr>
      <w:r w:rsidRPr="00130975">
        <w:rPr>
          <w:rFonts w:cstheme="minorHAnsi"/>
          <w:sz w:val="28"/>
          <w:szCs w:val="28"/>
        </w:rPr>
        <w:t xml:space="preserve"> </w:t>
      </w:r>
    </w:p>
    <w:p w14:paraId="0E60D233" w14:textId="77777777" w:rsidR="00130975" w:rsidRPr="00130975" w:rsidRDefault="00130975" w:rsidP="00130975">
      <w:pPr>
        <w:numPr>
          <w:ilvl w:val="2"/>
          <w:numId w:val="3"/>
        </w:numPr>
        <w:rPr>
          <w:rFonts w:cstheme="minorHAnsi"/>
          <w:sz w:val="28"/>
          <w:szCs w:val="28"/>
        </w:rPr>
      </w:pPr>
      <w:r w:rsidRPr="00130975">
        <w:rPr>
          <w:rFonts w:cstheme="minorHAnsi"/>
          <w:sz w:val="28"/>
          <w:szCs w:val="28"/>
        </w:rPr>
        <w:t xml:space="preserve">(1-3.3333)/1.4907= -1.5652 </w:t>
      </w:r>
    </w:p>
    <w:p w14:paraId="336CA48D" w14:textId="77777777" w:rsidR="00130975" w:rsidRPr="00130975" w:rsidRDefault="00130975" w:rsidP="00130975">
      <w:pPr>
        <w:rPr>
          <w:rFonts w:cstheme="minorHAnsi"/>
          <w:sz w:val="28"/>
          <w:szCs w:val="28"/>
        </w:rPr>
      </w:pPr>
      <w:r w:rsidRPr="00130975">
        <w:rPr>
          <w:rFonts w:cstheme="minorHAnsi"/>
          <w:sz w:val="28"/>
          <w:szCs w:val="28"/>
        </w:rPr>
        <w:t xml:space="preserve">(2-3.3333)/1.4907= -0.8944 </w:t>
      </w:r>
    </w:p>
    <w:p w14:paraId="69F18DA3" w14:textId="77777777" w:rsidR="00130975" w:rsidRPr="00130975" w:rsidRDefault="00130975" w:rsidP="00130975">
      <w:pPr>
        <w:rPr>
          <w:rFonts w:cstheme="minorHAnsi"/>
          <w:sz w:val="28"/>
          <w:szCs w:val="28"/>
        </w:rPr>
      </w:pPr>
      <w:r w:rsidRPr="00130975">
        <w:rPr>
          <w:rFonts w:cstheme="minorHAnsi"/>
          <w:sz w:val="28"/>
          <w:szCs w:val="28"/>
        </w:rPr>
        <w:t xml:space="preserve">(3-3.3333)/1.4907= -0.2236 </w:t>
      </w:r>
    </w:p>
    <w:p w14:paraId="72D38CF0" w14:textId="77777777" w:rsidR="00130975" w:rsidRPr="00130975" w:rsidRDefault="00130975" w:rsidP="00130975">
      <w:pPr>
        <w:rPr>
          <w:rFonts w:cstheme="minorHAnsi"/>
          <w:sz w:val="28"/>
          <w:szCs w:val="28"/>
        </w:rPr>
      </w:pPr>
      <w:r w:rsidRPr="00130975">
        <w:rPr>
          <w:rFonts w:cstheme="minorHAnsi"/>
          <w:sz w:val="28"/>
          <w:szCs w:val="28"/>
        </w:rPr>
        <w:t xml:space="preserve">(4-3.3333)/1.4907= 0.4472 </w:t>
      </w:r>
    </w:p>
    <w:p w14:paraId="38D2D484" w14:textId="77777777" w:rsidR="00130975" w:rsidRPr="00130975" w:rsidRDefault="00130975" w:rsidP="00130975">
      <w:pPr>
        <w:rPr>
          <w:rFonts w:cstheme="minorHAnsi"/>
          <w:sz w:val="28"/>
          <w:szCs w:val="28"/>
        </w:rPr>
      </w:pPr>
      <w:r w:rsidRPr="00130975">
        <w:rPr>
          <w:rFonts w:cstheme="minorHAnsi"/>
          <w:sz w:val="28"/>
          <w:szCs w:val="28"/>
        </w:rPr>
        <w:t xml:space="preserve">(5-3.3333)/1.4907= 1.1180 </w:t>
      </w:r>
    </w:p>
    <w:p w14:paraId="0B2F9337" w14:textId="77777777" w:rsidR="00130975" w:rsidRDefault="00130975" w:rsidP="00130975">
      <w:pPr>
        <w:rPr>
          <w:rFonts w:cstheme="minorHAnsi"/>
          <w:sz w:val="28"/>
          <w:szCs w:val="28"/>
        </w:rPr>
      </w:pPr>
      <w:r w:rsidRPr="00130975">
        <w:rPr>
          <w:rFonts w:cstheme="minorHAnsi"/>
          <w:sz w:val="28"/>
          <w:szCs w:val="28"/>
        </w:rPr>
        <w:t xml:space="preserve">(5-3.3333)/1.4907= 1.1180 </w:t>
      </w:r>
    </w:p>
    <w:p w14:paraId="06F71E1C" w14:textId="76E52138" w:rsidR="002B10B4" w:rsidRPr="002B10B4" w:rsidRDefault="002B10B4" w:rsidP="00130975">
      <w:pPr>
        <w:rPr>
          <w:rFonts w:ascii="Arial" w:hAnsi="Arial" w:cs="Arial"/>
          <w:b/>
          <w:bCs/>
          <w:sz w:val="36"/>
          <w:szCs w:val="36"/>
        </w:rPr>
      </w:pPr>
      <w:r w:rsidRPr="002B10B4">
        <w:rPr>
          <w:rFonts w:ascii="Arial" w:hAnsi="Arial" w:cs="Arial"/>
          <w:b/>
          <w:bCs/>
          <w:sz w:val="36"/>
          <w:szCs w:val="36"/>
        </w:rPr>
        <w:lastRenderedPageBreak/>
        <w:t>5b.Write a python program and import scikit learn and load your data and handling missing values and finalize find handling categorical data</w:t>
      </w:r>
      <w:r>
        <w:rPr>
          <w:rFonts w:ascii="Arial" w:hAnsi="Arial" w:cs="Arial"/>
          <w:b/>
          <w:bCs/>
          <w:sz w:val="36"/>
          <w:szCs w:val="36"/>
        </w:rPr>
        <w:t>.</w:t>
      </w:r>
    </w:p>
    <w:p w14:paraId="00D34B4D" w14:textId="0D84A1EF" w:rsidR="00EA113D" w:rsidRDefault="00EA113D" w:rsidP="00EA113D">
      <w:pPr>
        <w:rPr>
          <w:rFonts w:cstheme="minorHAnsi"/>
          <w:noProof/>
          <w:sz w:val="28"/>
          <w:szCs w:val="28"/>
        </w:rPr>
      </w:pPr>
    </w:p>
    <w:p w14:paraId="5689360F" w14:textId="5CEB3A18" w:rsidR="00701DE4" w:rsidRPr="00701DE4" w:rsidRDefault="00701DE4" w:rsidP="00EA113D">
      <w:pPr>
        <w:rPr>
          <w:rFonts w:cstheme="minorHAnsi"/>
          <w:b/>
          <w:bCs/>
          <w:sz w:val="28"/>
          <w:szCs w:val="28"/>
        </w:rPr>
      </w:pPr>
      <w:r w:rsidRPr="00701DE4">
        <w:rPr>
          <w:rFonts w:cstheme="minorHAnsi"/>
          <w:b/>
          <w:bCs/>
          <w:noProof/>
          <w:sz w:val="28"/>
          <w:szCs w:val="28"/>
        </w:rPr>
        <w:t>ANS</w:t>
      </w:r>
      <w:r>
        <w:rPr>
          <w:rFonts w:cstheme="minorHAnsi"/>
          <w:b/>
          <w:bCs/>
          <w:noProof/>
          <w:sz w:val="28"/>
          <w:szCs w:val="28"/>
        </w:rPr>
        <w:t xml:space="preserve">: </w:t>
      </w:r>
      <w:r>
        <w:rPr>
          <w:rFonts w:cstheme="minorHAnsi"/>
          <w:b/>
          <w:bCs/>
          <w:noProof/>
          <w:sz w:val="28"/>
          <w:szCs w:val="28"/>
        </w:rPr>
        <w:drawing>
          <wp:inline distT="0" distB="0" distL="0" distR="0" wp14:anchorId="47208A07" wp14:editId="6C737A61">
            <wp:extent cx="5731510" cy="4596130"/>
            <wp:effectExtent l="0" t="0" r="2540" b="0"/>
            <wp:docPr id="1766239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9346" name="Picture 1766239346"/>
                    <pic:cNvPicPr/>
                  </pic:nvPicPr>
                  <pic:blipFill>
                    <a:blip r:embed="rId25">
                      <a:extLst>
                        <a:ext uri="{28A0092B-C50C-407E-A947-70E740481C1C}">
                          <a14:useLocalDpi xmlns:a14="http://schemas.microsoft.com/office/drawing/2010/main" val="0"/>
                        </a:ext>
                      </a:extLst>
                    </a:blip>
                    <a:stretch>
                      <a:fillRect/>
                    </a:stretch>
                  </pic:blipFill>
                  <pic:spPr>
                    <a:xfrm>
                      <a:off x="0" y="0"/>
                      <a:ext cx="5731510" cy="4596130"/>
                    </a:xfrm>
                    <a:prstGeom prst="rect">
                      <a:avLst/>
                    </a:prstGeom>
                  </pic:spPr>
                </pic:pic>
              </a:graphicData>
            </a:graphic>
          </wp:inline>
        </w:drawing>
      </w:r>
    </w:p>
    <w:p w14:paraId="13B83C8F" w14:textId="77777777" w:rsidR="00130975" w:rsidRDefault="00130975" w:rsidP="00DB4887">
      <w:pPr>
        <w:rPr>
          <w:rFonts w:cstheme="minorHAnsi"/>
          <w:sz w:val="28"/>
          <w:szCs w:val="28"/>
        </w:rPr>
      </w:pPr>
    </w:p>
    <w:p w14:paraId="74E9F58F" w14:textId="72C9919F" w:rsidR="00701DE4" w:rsidRDefault="00701DE4" w:rsidP="00DB4887">
      <w:pPr>
        <w:rPr>
          <w:rFonts w:cstheme="minorHAnsi"/>
          <w:sz w:val="28"/>
          <w:szCs w:val="28"/>
        </w:rPr>
      </w:pPr>
      <w:r>
        <w:rPr>
          <w:rFonts w:cstheme="minorHAnsi"/>
          <w:sz w:val="28"/>
          <w:szCs w:val="28"/>
        </w:rPr>
        <w:t>OUTPUT:</w:t>
      </w:r>
    </w:p>
    <w:p w14:paraId="0DF23861" w14:textId="101E83C4" w:rsidR="00701DE4" w:rsidRPr="00130975" w:rsidRDefault="00701DE4" w:rsidP="00DB4887">
      <w:pPr>
        <w:rPr>
          <w:rFonts w:cstheme="minorHAnsi"/>
          <w:sz w:val="28"/>
          <w:szCs w:val="28"/>
        </w:rPr>
      </w:pPr>
      <w:r>
        <w:rPr>
          <w:rFonts w:cstheme="minorHAnsi"/>
          <w:noProof/>
          <w:sz w:val="28"/>
          <w:szCs w:val="28"/>
        </w:rPr>
        <w:drawing>
          <wp:inline distT="0" distB="0" distL="0" distR="0" wp14:anchorId="7DB19FDC" wp14:editId="245C504C">
            <wp:extent cx="4640580" cy="1889760"/>
            <wp:effectExtent l="0" t="0" r="7620" b="0"/>
            <wp:docPr id="1084088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8505" name="Picture 1084088505"/>
                    <pic:cNvPicPr/>
                  </pic:nvPicPr>
                  <pic:blipFill>
                    <a:blip r:embed="rId26">
                      <a:extLst>
                        <a:ext uri="{28A0092B-C50C-407E-A947-70E740481C1C}">
                          <a14:useLocalDpi xmlns:a14="http://schemas.microsoft.com/office/drawing/2010/main" val="0"/>
                        </a:ext>
                      </a:extLst>
                    </a:blip>
                    <a:stretch>
                      <a:fillRect/>
                    </a:stretch>
                  </pic:blipFill>
                  <pic:spPr>
                    <a:xfrm>
                      <a:off x="0" y="0"/>
                      <a:ext cx="4640998" cy="1889930"/>
                    </a:xfrm>
                    <a:prstGeom prst="rect">
                      <a:avLst/>
                    </a:prstGeom>
                  </pic:spPr>
                </pic:pic>
              </a:graphicData>
            </a:graphic>
          </wp:inline>
        </w:drawing>
      </w:r>
    </w:p>
    <w:sectPr w:rsidR="00701DE4" w:rsidRPr="00130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EAD6F" w14:textId="77777777" w:rsidR="009E4346" w:rsidRDefault="009E4346" w:rsidP="00844F41">
      <w:pPr>
        <w:spacing w:after="0" w:line="240" w:lineRule="auto"/>
      </w:pPr>
      <w:r>
        <w:separator/>
      </w:r>
    </w:p>
  </w:endnote>
  <w:endnote w:type="continuationSeparator" w:id="0">
    <w:p w14:paraId="760CA394" w14:textId="77777777" w:rsidR="009E4346" w:rsidRDefault="009E4346" w:rsidP="0084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21E42" w14:textId="77777777" w:rsidR="009E4346" w:rsidRDefault="009E4346" w:rsidP="00844F41">
      <w:pPr>
        <w:spacing w:after="0" w:line="240" w:lineRule="auto"/>
      </w:pPr>
      <w:r>
        <w:separator/>
      </w:r>
    </w:p>
  </w:footnote>
  <w:footnote w:type="continuationSeparator" w:id="0">
    <w:p w14:paraId="10118928" w14:textId="77777777" w:rsidR="009E4346" w:rsidRDefault="009E4346" w:rsidP="00844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83A79"/>
    <w:multiLevelType w:val="hybridMultilevel"/>
    <w:tmpl w:val="EABA7CA6"/>
    <w:lvl w:ilvl="0" w:tplc="7C08A39C">
      <w:start w:val="1"/>
      <w:numFmt w:val="lowerRoman"/>
      <w:lvlText w:val="%1."/>
      <w:lvlJc w:val="left"/>
      <w:pPr>
        <w:ind w:left="283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1" w:tplc="165C4D88">
      <w:start w:val="1"/>
      <w:numFmt w:val="lowerLetter"/>
      <w:lvlText w:val="%2"/>
      <w:lvlJc w:val="left"/>
      <w:pPr>
        <w:ind w:left="326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2" w:tplc="AAA063F0">
      <w:start w:val="1"/>
      <w:numFmt w:val="lowerRoman"/>
      <w:lvlText w:val="%3"/>
      <w:lvlJc w:val="left"/>
      <w:pPr>
        <w:ind w:left="398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3" w:tplc="4EAC995C">
      <w:start w:val="1"/>
      <w:numFmt w:val="decimal"/>
      <w:lvlText w:val="%4"/>
      <w:lvlJc w:val="left"/>
      <w:pPr>
        <w:ind w:left="470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4" w:tplc="CDC22DA6">
      <w:start w:val="1"/>
      <w:numFmt w:val="lowerLetter"/>
      <w:lvlText w:val="%5"/>
      <w:lvlJc w:val="left"/>
      <w:pPr>
        <w:ind w:left="542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5" w:tplc="98D6AED6">
      <w:start w:val="1"/>
      <w:numFmt w:val="lowerRoman"/>
      <w:lvlText w:val="%6"/>
      <w:lvlJc w:val="left"/>
      <w:pPr>
        <w:ind w:left="614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6" w:tplc="E598B7CC">
      <w:start w:val="1"/>
      <w:numFmt w:val="decimal"/>
      <w:lvlText w:val="%7"/>
      <w:lvlJc w:val="left"/>
      <w:pPr>
        <w:ind w:left="686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7" w:tplc="80C4631A">
      <w:start w:val="1"/>
      <w:numFmt w:val="lowerLetter"/>
      <w:lvlText w:val="%8"/>
      <w:lvlJc w:val="left"/>
      <w:pPr>
        <w:ind w:left="758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8" w:tplc="4BC0606A">
      <w:start w:val="1"/>
      <w:numFmt w:val="lowerRoman"/>
      <w:lvlText w:val="%9"/>
      <w:lvlJc w:val="left"/>
      <w:pPr>
        <w:ind w:left="830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668B3ABC"/>
    <w:multiLevelType w:val="hybridMultilevel"/>
    <w:tmpl w:val="EC2609EA"/>
    <w:lvl w:ilvl="0" w:tplc="D6CAA1FE">
      <w:start w:val="1"/>
      <w:numFmt w:val="upperRoman"/>
      <w:pStyle w:val="Heading1"/>
      <w:lvlText w:val="%1."/>
      <w:lvlJc w:val="left"/>
      <w:pPr>
        <w:ind w:left="0"/>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1" w:tplc="FACE61CC">
      <w:start w:val="1"/>
      <w:numFmt w:val="lowerLetter"/>
      <w:lvlText w:val="%2"/>
      <w:lvlJc w:val="left"/>
      <w:pPr>
        <w:ind w:left="113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2" w:tplc="4B322608">
      <w:start w:val="1"/>
      <w:numFmt w:val="lowerRoman"/>
      <w:lvlText w:val="%3"/>
      <w:lvlJc w:val="left"/>
      <w:pPr>
        <w:ind w:left="185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3" w:tplc="5DBA462E">
      <w:start w:val="1"/>
      <w:numFmt w:val="decimal"/>
      <w:lvlText w:val="%4"/>
      <w:lvlJc w:val="left"/>
      <w:pPr>
        <w:ind w:left="257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4" w:tplc="AF4A25D2">
      <w:start w:val="1"/>
      <w:numFmt w:val="lowerLetter"/>
      <w:lvlText w:val="%5"/>
      <w:lvlJc w:val="left"/>
      <w:pPr>
        <w:ind w:left="329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5" w:tplc="46E402E0">
      <w:start w:val="1"/>
      <w:numFmt w:val="lowerRoman"/>
      <w:lvlText w:val="%6"/>
      <w:lvlJc w:val="left"/>
      <w:pPr>
        <w:ind w:left="401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6" w:tplc="AC966FBC">
      <w:start w:val="1"/>
      <w:numFmt w:val="decimal"/>
      <w:lvlText w:val="%7"/>
      <w:lvlJc w:val="left"/>
      <w:pPr>
        <w:ind w:left="473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7" w:tplc="E06074A4">
      <w:start w:val="1"/>
      <w:numFmt w:val="lowerLetter"/>
      <w:lvlText w:val="%8"/>
      <w:lvlJc w:val="left"/>
      <w:pPr>
        <w:ind w:left="545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lvl w:ilvl="8" w:tplc="4E021F20">
      <w:start w:val="1"/>
      <w:numFmt w:val="lowerRoman"/>
      <w:lvlText w:val="%9"/>
      <w:lvlJc w:val="left"/>
      <w:pPr>
        <w:ind w:left="6173"/>
      </w:pPr>
      <w:rPr>
        <w:rFonts w:ascii="Bahnschrift" w:eastAsia="Bahnschrift" w:hAnsi="Bahnschrift" w:cs="Bahnschrift"/>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6457C60"/>
    <w:multiLevelType w:val="hybridMultilevel"/>
    <w:tmpl w:val="86DC4568"/>
    <w:lvl w:ilvl="0" w:tplc="1F4629D0">
      <w:start w:val="1"/>
      <w:numFmt w:val="decimal"/>
      <w:lvlText w:val="%1"/>
      <w:lvlJc w:val="left"/>
      <w:pPr>
        <w:ind w:left="36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1" w:tplc="99340EA6">
      <w:start w:val="1"/>
      <w:numFmt w:val="lowerLetter"/>
      <w:lvlText w:val="%2"/>
      <w:lvlJc w:val="left"/>
      <w:pPr>
        <w:ind w:left="1255"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2" w:tplc="5CF82BFE">
      <w:start w:val="2"/>
      <w:numFmt w:val="lowerRoman"/>
      <w:lvlRestart w:val="0"/>
      <w:lvlText w:val="%3."/>
      <w:lvlJc w:val="left"/>
      <w:pPr>
        <w:ind w:left="2424"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3" w:tplc="FC12F6E0">
      <w:start w:val="1"/>
      <w:numFmt w:val="decimal"/>
      <w:lvlText w:val="%4"/>
      <w:lvlJc w:val="left"/>
      <w:pPr>
        <w:ind w:left="287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4" w:tplc="7564FE1A">
      <w:start w:val="1"/>
      <w:numFmt w:val="lowerLetter"/>
      <w:lvlText w:val="%5"/>
      <w:lvlJc w:val="left"/>
      <w:pPr>
        <w:ind w:left="359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5" w:tplc="E60CE276">
      <w:start w:val="1"/>
      <w:numFmt w:val="lowerRoman"/>
      <w:lvlText w:val="%6"/>
      <w:lvlJc w:val="left"/>
      <w:pPr>
        <w:ind w:left="431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6" w:tplc="4CB2BD80">
      <w:start w:val="1"/>
      <w:numFmt w:val="decimal"/>
      <w:lvlText w:val="%7"/>
      <w:lvlJc w:val="left"/>
      <w:pPr>
        <w:ind w:left="503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7" w:tplc="49047D82">
      <w:start w:val="1"/>
      <w:numFmt w:val="lowerLetter"/>
      <w:lvlText w:val="%8"/>
      <w:lvlJc w:val="left"/>
      <w:pPr>
        <w:ind w:left="575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lvl w:ilvl="8" w:tplc="706A02D2">
      <w:start w:val="1"/>
      <w:numFmt w:val="lowerRoman"/>
      <w:lvlText w:val="%9"/>
      <w:lvlJc w:val="left"/>
      <w:pPr>
        <w:ind w:left="6470" w:firstLine="0"/>
      </w:pPr>
      <w:rPr>
        <w:rFonts w:ascii="Bahnschrift" w:eastAsia="Bahnschrift" w:hAnsi="Bahnschrift" w:cs="Bahnschrift"/>
        <w:b w:val="0"/>
        <w:i w:val="0"/>
        <w:strike w:val="0"/>
        <w:dstrike w:val="0"/>
        <w:color w:val="000000"/>
        <w:sz w:val="32"/>
        <w:szCs w:val="32"/>
        <w:u w:val="none" w:color="000000"/>
        <w:effect w:val="none"/>
        <w:bdr w:val="none" w:sz="0" w:space="0" w:color="auto" w:frame="1"/>
        <w:vertAlign w:val="baseline"/>
      </w:rPr>
    </w:lvl>
  </w:abstractNum>
  <w:num w:numId="1" w16cid:durableId="1620992220">
    <w:abstractNumId w:val="1"/>
  </w:num>
  <w:num w:numId="2" w16cid:durableId="175383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583171">
    <w:abstractNumId w:val="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15"/>
    <w:rsid w:val="000405B3"/>
    <w:rsid w:val="00130975"/>
    <w:rsid w:val="0017257B"/>
    <w:rsid w:val="001E6104"/>
    <w:rsid w:val="002626FE"/>
    <w:rsid w:val="002B10B4"/>
    <w:rsid w:val="00422A7A"/>
    <w:rsid w:val="00526517"/>
    <w:rsid w:val="0057188B"/>
    <w:rsid w:val="00581E4B"/>
    <w:rsid w:val="00587005"/>
    <w:rsid w:val="005B5C73"/>
    <w:rsid w:val="00623D13"/>
    <w:rsid w:val="00626515"/>
    <w:rsid w:val="00672F44"/>
    <w:rsid w:val="00701CAF"/>
    <w:rsid w:val="00701DE4"/>
    <w:rsid w:val="0070680B"/>
    <w:rsid w:val="00721B65"/>
    <w:rsid w:val="007420C6"/>
    <w:rsid w:val="00844F41"/>
    <w:rsid w:val="00886C1D"/>
    <w:rsid w:val="00936D4D"/>
    <w:rsid w:val="009654ED"/>
    <w:rsid w:val="009E4346"/>
    <w:rsid w:val="00A010FF"/>
    <w:rsid w:val="00AB6B8B"/>
    <w:rsid w:val="00AE64AD"/>
    <w:rsid w:val="00BD576B"/>
    <w:rsid w:val="00C419C1"/>
    <w:rsid w:val="00CA4787"/>
    <w:rsid w:val="00CF525F"/>
    <w:rsid w:val="00D239BA"/>
    <w:rsid w:val="00D81808"/>
    <w:rsid w:val="00DA76E9"/>
    <w:rsid w:val="00DB4887"/>
    <w:rsid w:val="00DC1809"/>
    <w:rsid w:val="00E160F4"/>
    <w:rsid w:val="00E80742"/>
    <w:rsid w:val="00EA113D"/>
    <w:rsid w:val="00FD4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DD29"/>
  <w15:chartTrackingRefBased/>
  <w15:docId w15:val="{7B3E3D71-8658-4985-9688-AD9A600C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36D4D"/>
    <w:pPr>
      <w:keepNext/>
      <w:keepLines/>
      <w:numPr>
        <w:numId w:val="1"/>
      </w:numPr>
      <w:spacing w:after="0"/>
      <w:ind w:left="113" w:hanging="10"/>
      <w:outlineLvl w:val="0"/>
    </w:pPr>
    <w:rPr>
      <w:rFonts w:ascii="Bahnschrift" w:eastAsia="Bahnschrift" w:hAnsi="Bahnschrift" w:cs="Bahnschrift"/>
      <w:b/>
      <w:color w:val="000000"/>
      <w:sz w:val="36"/>
      <w:lang w:eastAsia="en-IN"/>
    </w:rPr>
  </w:style>
  <w:style w:type="paragraph" w:styleId="Heading3">
    <w:name w:val="heading 3"/>
    <w:basedOn w:val="Normal"/>
    <w:next w:val="Normal"/>
    <w:link w:val="Heading3Char"/>
    <w:uiPriority w:val="9"/>
    <w:semiHidden/>
    <w:unhideWhenUsed/>
    <w:qFormat/>
    <w:rsid w:val="00742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420C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2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2F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36D4D"/>
    <w:rPr>
      <w:rFonts w:ascii="Bahnschrift" w:eastAsia="Bahnschrift" w:hAnsi="Bahnschrift" w:cs="Bahnschrift"/>
      <w:b/>
      <w:color w:val="000000"/>
      <w:sz w:val="36"/>
      <w:lang w:eastAsia="en-IN"/>
    </w:rPr>
  </w:style>
  <w:style w:type="paragraph" w:styleId="Header">
    <w:name w:val="header"/>
    <w:basedOn w:val="Normal"/>
    <w:link w:val="HeaderChar"/>
    <w:uiPriority w:val="99"/>
    <w:unhideWhenUsed/>
    <w:rsid w:val="00844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F41"/>
  </w:style>
  <w:style w:type="paragraph" w:styleId="Footer">
    <w:name w:val="footer"/>
    <w:basedOn w:val="Normal"/>
    <w:link w:val="FooterChar"/>
    <w:uiPriority w:val="99"/>
    <w:unhideWhenUsed/>
    <w:rsid w:val="00844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4750">
      <w:bodyDiv w:val="1"/>
      <w:marLeft w:val="0"/>
      <w:marRight w:val="0"/>
      <w:marTop w:val="0"/>
      <w:marBottom w:val="0"/>
      <w:divBdr>
        <w:top w:val="none" w:sz="0" w:space="0" w:color="auto"/>
        <w:left w:val="none" w:sz="0" w:space="0" w:color="auto"/>
        <w:bottom w:val="none" w:sz="0" w:space="0" w:color="auto"/>
        <w:right w:val="none" w:sz="0" w:space="0" w:color="auto"/>
      </w:divBdr>
    </w:div>
    <w:div w:id="165445113">
      <w:bodyDiv w:val="1"/>
      <w:marLeft w:val="0"/>
      <w:marRight w:val="0"/>
      <w:marTop w:val="0"/>
      <w:marBottom w:val="0"/>
      <w:divBdr>
        <w:top w:val="none" w:sz="0" w:space="0" w:color="auto"/>
        <w:left w:val="none" w:sz="0" w:space="0" w:color="auto"/>
        <w:bottom w:val="none" w:sz="0" w:space="0" w:color="auto"/>
        <w:right w:val="none" w:sz="0" w:space="0" w:color="auto"/>
      </w:divBdr>
    </w:div>
    <w:div w:id="167331614">
      <w:bodyDiv w:val="1"/>
      <w:marLeft w:val="0"/>
      <w:marRight w:val="0"/>
      <w:marTop w:val="0"/>
      <w:marBottom w:val="0"/>
      <w:divBdr>
        <w:top w:val="none" w:sz="0" w:space="0" w:color="auto"/>
        <w:left w:val="none" w:sz="0" w:space="0" w:color="auto"/>
        <w:bottom w:val="none" w:sz="0" w:space="0" w:color="auto"/>
        <w:right w:val="none" w:sz="0" w:space="0" w:color="auto"/>
      </w:divBdr>
    </w:div>
    <w:div w:id="179047594">
      <w:bodyDiv w:val="1"/>
      <w:marLeft w:val="0"/>
      <w:marRight w:val="0"/>
      <w:marTop w:val="0"/>
      <w:marBottom w:val="0"/>
      <w:divBdr>
        <w:top w:val="none" w:sz="0" w:space="0" w:color="auto"/>
        <w:left w:val="none" w:sz="0" w:space="0" w:color="auto"/>
        <w:bottom w:val="none" w:sz="0" w:space="0" w:color="auto"/>
        <w:right w:val="none" w:sz="0" w:space="0" w:color="auto"/>
      </w:divBdr>
    </w:div>
    <w:div w:id="333344540">
      <w:bodyDiv w:val="1"/>
      <w:marLeft w:val="0"/>
      <w:marRight w:val="0"/>
      <w:marTop w:val="0"/>
      <w:marBottom w:val="0"/>
      <w:divBdr>
        <w:top w:val="none" w:sz="0" w:space="0" w:color="auto"/>
        <w:left w:val="none" w:sz="0" w:space="0" w:color="auto"/>
        <w:bottom w:val="none" w:sz="0" w:space="0" w:color="auto"/>
        <w:right w:val="none" w:sz="0" w:space="0" w:color="auto"/>
      </w:divBdr>
    </w:div>
    <w:div w:id="461922556">
      <w:bodyDiv w:val="1"/>
      <w:marLeft w:val="0"/>
      <w:marRight w:val="0"/>
      <w:marTop w:val="0"/>
      <w:marBottom w:val="0"/>
      <w:divBdr>
        <w:top w:val="none" w:sz="0" w:space="0" w:color="auto"/>
        <w:left w:val="none" w:sz="0" w:space="0" w:color="auto"/>
        <w:bottom w:val="none" w:sz="0" w:space="0" w:color="auto"/>
        <w:right w:val="none" w:sz="0" w:space="0" w:color="auto"/>
      </w:divBdr>
    </w:div>
    <w:div w:id="483812810">
      <w:bodyDiv w:val="1"/>
      <w:marLeft w:val="0"/>
      <w:marRight w:val="0"/>
      <w:marTop w:val="0"/>
      <w:marBottom w:val="0"/>
      <w:divBdr>
        <w:top w:val="none" w:sz="0" w:space="0" w:color="auto"/>
        <w:left w:val="none" w:sz="0" w:space="0" w:color="auto"/>
        <w:bottom w:val="none" w:sz="0" w:space="0" w:color="auto"/>
        <w:right w:val="none" w:sz="0" w:space="0" w:color="auto"/>
      </w:divBdr>
    </w:div>
    <w:div w:id="511799767">
      <w:bodyDiv w:val="1"/>
      <w:marLeft w:val="0"/>
      <w:marRight w:val="0"/>
      <w:marTop w:val="0"/>
      <w:marBottom w:val="0"/>
      <w:divBdr>
        <w:top w:val="none" w:sz="0" w:space="0" w:color="auto"/>
        <w:left w:val="none" w:sz="0" w:space="0" w:color="auto"/>
        <w:bottom w:val="none" w:sz="0" w:space="0" w:color="auto"/>
        <w:right w:val="none" w:sz="0" w:space="0" w:color="auto"/>
      </w:divBdr>
    </w:div>
    <w:div w:id="779766681">
      <w:bodyDiv w:val="1"/>
      <w:marLeft w:val="0"/>
      <w:marRight w:val="0"/>
      <w:marTop w:val="0"/>
      <w:marBottom w:val="0"/>
      <w:divBdr>
        <w:top w:val="none" w:sz="0" w:space="0" w:color="auto"/>
        <w:left w:val="none" w:sz="0" w:space="0" w:color="auto"/>
        <w:bottom w:val="none" w:sz="0" w:space="0" w:color="auto"/>
        <w:right w:val="none" w:sz="0" w:space="0" w:color="auto"/>
      </w:divBdr>
    </w:div>
    <w:div w:id="779880597">
      <w:bodyDiv w:val="1"/>
      <w:marLeft w:val="0"/>
      <w:marRight w:val="0"/>
      <w:marTop w:val="0"/>
      <w:marBottom w:val="0"/>
      <w:divBdr>
        <w:top w:val="none" w:sz="0" w:space="0" w:color="auto"/>
        <w:left w:val="none" w:sz="0" w:space="0" w:color="auto"/>
        <w:bottom w:val="none" w:sz="0" w:space="0" w:color="auto"/>
        <w:right w:val="none" w:sz="0" w:space="0" w:color="auto"/>
      </w:divBdr>
    </w:div>
    <w:div w:id="867527359">
      <w:bodyDiv w:val="1"/>
      <w:marLeft w:val="0"/>
      <w:marRight w:val="0"/>
      <w:marTop w:val="0"/>
      <w:marBottom w:val="0"/>
      <w:divBdr>
        <w:top w:val="none" w:sz="0" w:space="0" w:color="auto"/>
        <w:left w:val="none" w:sz="0" w:space="0" w:color="auto"/>
        <w:bottom w:val="none" w:sz="0" w:space="0" w:color="auto"/>
        <w:right w:val="none" w:sz="0" w:space="0" w:color="auto"/>
      </w:divBdr>
    </w:div>
    <w:div w:id="941373531">
      <w:bodyDiv w:val="1"/>
      <w:marLeft w:val="0"/>
      <w:marRight w:val="0"/>
      <w:marTop w:val="0"/>
      <w:marBottom w:val="0"/>
      <w:divBdr>
        <w:top w:val="none" w:sz="0" w:space="0" w:color="auto"/>
        <w:left w:val="none" w:sz="0" w:space="0" w:color="auto"/>
        <w:bottom w:val="none" w:sz="0" w:space="0" w:color="auto"/>
        <w:right w:val="none" w:sz="0" w:space="0" w:color="auto"/>
      </w:divBdr>
    </w:div>
    <w:div w:id="970935748">
      <w:bodyDiv w:val="1"/>
      <w:marLeft w:val="0"/>
      <w:marRight w:val="0"/>
      <w:marTop w:val="0"/>
      <w:marBottom w:val="0"/>
      <w:divBdr>
        <w:top w:val="none" w:sz="0" w:space="0" w:color="auto"/>
        <w:left w:val="none" w:sz="0" w:space="0" w:color="auto"/>
        <w:bottom w:val="none" w:sz="0" w:space="0" w:color="auto"/>
        <w:right w:val="none" w:sz="0" w:space="0" w:color="auto"/>
      </w:divBdr>
    </w:div>
    <w:div w:id="1006978296">
      <w:bodyDiv w:val="1"/>
      <w:marLeft w:val="0"/>
      <w:marRight w:val="0"/>
      <w:marTop w:val="0"/>
      <w:marBottom w:val="0"/>
      <w:divBdr>
        <w:top w:val="none" w:sz="0" w:space="0" w:color="auto"/>
        <w:left w:val="none" w:sz="0" w:space="0" w:color="auto"/>
        <w:bottom w:val="none" w:sz="0" w:space="0" w:color="auto"/>
        <w:right w:val="none" w:sz="0" w:space="0" w:color="auto"/>
      </w:divBdr>
    </w:div>
    <w:div w:id="1017659623">
      <w:bodyDiv w:val="1"/>
      <w:marLeft w:val="0"/>
      <w:marRight w:val="0"/>
      <w:marTop w:val="0"/>
      <w:marBottom w:val="0"/>
      <w:divBdr>
        <w:top w:val="none" w:sz="0" w:space="0" w:color="auto"/>
        <w:left w:val="none" w:sz="0" w:space="0" w:color="auto"/>
        <w:bottom w:val="none" w:sz="0" w:space="0" w:color="auto"/>
        <w:right w:val="none" w:sz="0" w:space="0" w:color="auto"/>
      </w:divBdr>
    </w:div>
    <w:div w:id="1048912731">
      <w:bodyDiv w:val="1"/>
      <w:marLeft w:val="0"/>
      <w:marRight w:val="0"/>
      <w:marTop w:val="0"/>
      <w:marBottom w:val="0"/>
      <w:divBdr>
        <w:top w:val="none" w:sz="0" w:space="0" w:color="auto"/>
        <w:left w:val="none" w:sz="0" w:space="0" w:color="auto"/>
        <w:bottom w:val="none" w:sz="0" w:space="0" w:color="auto"/>
        <w:right w:val="none" w:sz="0" w:space="0" w:color="auto"/>
      </w:divBdr>
    </w:div>
    <w:div w:id="1055853061">
      <w:bodyDiv w:val="1"/>
      <w:marLeft w:val="0"/>
      <w:marRight w:val="0"/>
      <w:marTop w:val="0"/>
      <w:marBottom w:val="0"/>
      <w:divBdr>
        <w:top w:val="none" w:sz="0" w:space="0" w:color="auto"/>
        <w:left w:val="none" w:sz="0" w:space="0" w:color="auto"/>
        <w:bottom w:val="none" w:sz="0" w:space="0" w:color="auto"/>
        <w:right w:val="none" w:sz="0" w:space="0" w:color="auto"/>
      </w:divBdr>
    </w:div>
    <w:div w:id="1162233967">
      <w:bodyDiv w:val="1"/>
      <w:marLeft w:val="0"/>
      <w:marRight w:val="0"/>
      <w:marTop w:val="0"/>
      <w:marBottom w:val="0"/>
      <w:divBdr>
        <w:top w:val="none" w:sz="0" w:space="0" w:color="auto"/>
        <w:left w:val="none" w:sz="0" w:space="0" w:color="auto"/>
        <w:bottom w:val="none" w:sz="0" w:space="0" w:color="auto"/>
        <w:right w:val="none" w:sz="0" w:space="0" w:color="auto"/>
      </w:divBdr>
    </w:div>
    <w:div w:id="1177306645">
      <w:bodyDiv w:val="1"/>
      <w:marLeft w:val="0"/>
      <w:marRight w:val="0"/>
      <w:marTop w:val="0"/>
      <w:marBottom w:val="0"/>
      <w:divBdr>
        <w:top w:val="none" w:sz="0" w:space="0" w:color="auto"/>
        <w:left w:val="none" w:sz="0" w:space="0" w:color="auto"/>
        <w:bottom w:val="none" w:sz="0" w:space="0" w:color="auto"/>
        <w:right w:val="none" w:sz="0" w:space="0" w:color="auto"/>
      </w:divBdr>
    </w:div>
    <w:div w:id="1207763811">
      <w:bodyDiv w:val="1"/>
      <w:marLeft w:val="0"/>
      <w:marRight w:val="0"/>
      <w:marTop w:val="0"/>
      <w:marBottom w:val="0"/>
      <w:divBdr>
        <w:top w:val="none" w:sz="0" w:space="0" w:color="auto"/>
        <w:left w:val="none" w:sz="0" w:space="0" w:color="auto"/>
        <w:bottom w:val="none" w:sz="0" w:space="0" w:color="auto"/>
        <w:right w:val="none" w:sz="0" w:space="0" w:color="auto"/>
      </w:divBdr>
    </w:div>
    <w:div w:id="1230070541">
      <w:bodyDiv w:val="1"/>
      <w:marLeft w:val="0"/>
      <w:marRight w:val="0"/>
      <w:marTop w:val="0"/>
      <w:marBottom w:val="0"/>
      <w:divBdr>
        <w:top w:val="none" w:sz="0" w:space="0" w:color="auto"/>
        <w:left w:val="none" w:sz="0" w:space="0" w:color="auto"/>
        <w:bottom w:val="none" w:sz="0" w:space="0" w:color="auto"/>
        <w:right w:val="none" w:sz="0" w:space="0" w:color="auto"/>
      </w:divBdr>
    </w:div>
    <w:div w:id="1424296625">
      <w:bodyDiv w:val="1"/>
      <w:marLeft w:val="0"/>
      <w:marRight w:val="0"/>
      <w:marTop w:val="0"/>
      <w:marBottom w:val="0"/>
      <w:divBdr>
        <w:top w:val="none" w:sz="0" w:space="0" w:color="auto"/>
        <w:left w:val="none" w:sz="0" w:space="0" w:color="auto"/>
        <w:bottom w:val="none" w:sz="0" w:space="0" w:color="auto"/>
        <w:right w:val="none" w:sz="0" w:space="0" w:color="auto"/>
      </w:divBdr>
    </w:div>
    <w:div w:id="1448083772">
      <w:bodyDiv w:val="1"/>
      <w:marLeft w:val="0"/>
      <w:marRight w:val="0"/>
      <w:marTop w:val="0"/>
      <w:marBottom w:val="0"/>
      <w:divBdr>
        <w:top w:val="none" w:sz="0" w:space="0" w:color="auto"/>
        <w:left w:val="none" w:sz="0" w:space="0" w:color="auto"/>
        <w:bottom w:val="none" w:sz="0" w:space="0" w:color="auto"/>
        <w:right w:val="none" w:sz="0" w:space="0" w:color="auto"/>
      </w:divBdr>
    </w:div>
    <w:div w:id="1455176640">
      <w:bodyDiv w:val="1"/>
      <w:marLeft w:val="0"/>
      <w:marRight w:val="0"/>
      <w:marTop w:val="0"/>
      <w:marBottom w:val="0"/>
      <w:divBdr>
        <w:top w:val="none" w:sz="0" w:space="0" w:color="auto"/>
        <w:left w:val="none" w:sz="0" w:space="0" w:color="auto"/>
        <w:bottom w:val="none" w:sz="0" w:space="0" w:color="auto"/>
        <w:right w:val="none" w:sz="0" w:space="0" w:color="auto"/>
      </w:divBdr>
    </w:div>
    <w:div w:id="1470442383">
      <w:bodyDiv w:val="1"/>
      <w:marLeft w:val="0"/>
      <w:marRight w:val="0"/>
      <w:marTop w:val="0"/>
      <w:marBottom w:val="0"/>
      <w:divBdr>
        <w:top w:val="none" w:sz="0" w:space="0" w:color="auto"/>
        <w:left w:val="none" w:sz="0" w:space="0" w:color="auto"/>
        <w:bottom w:val="none" w:sz="0" w:space="0" w:color="auto"/>
        <w:right w:val="none" w:sz="0" w:space="0" w:color="auto"/>
      </w:divBdr>
    </w:div>
    <w:div w:id="1473986602">
      <w:bodyDiv w:val="1"/>
      <w:marLeft w:val="0"/>
      <w:marRight w:val="0"/>
      <w:marTop w:val="0"/>
      <w:marBottom w:val="0"/>
      <w:divBdr>
        <w:top w:val="none" w:sz="0" w:space="0" w:color="auto"/>
        <w:left w:val="none" w:sz="0" w:space="0" w:color="auto"/>
        <w:bottom w:val="none" w:sz="0" w:space="0" w:color="auto"/>
        <w:right w:val="none" w:sz="0" w:space="0" w:color="auto"/>
      </w:divBdr>
    </w:div>
    <w:div w:id="1509522277">
      <w:bodyDiv w:val="1"/>
      <w:marLeft w:val="0"/>
      <w:marRight w:val="0"/>
      <w:marTop w:val="0"/>
      <w:marBottom w:val="0"/>
      <w:divBdr>
        <w:top w:val="none" w:sz="0" w:space="0" w:color="auto"/>
        <w:left w:val="none" w:sz="0" w:space="0" w:color="auto"/>
        <w:bottom w:val="none" w:sz="0" w:space="0" w:color="auto"/>
        <w:right w:val="none" w:sz="0" w:space="0" w:color="auto"/>
      </w:divBdr>
    </w:div>
    <w:div w:id="1526941090">
      <w:bodyDiv w:val="1"/>
      <w:marLeft w:val="0"/>
      <w:marRight w:val="0"/>
      <w:marTop w:val="0"/>
      <w:marBottom w:val="0"/>
      <w:divBdr>
        <w:top w:val="none" w:sz="0" w:space="0" w:color="auto"/>
        <w:left w:val="none" w:sz="0" w:space="0" w:color="auto"/>
        <w:bottom w:val="none" w:sz="0" w:space="0" w:color="auto"/>
        <w:right w:val="none" w:sz="0" w:space="0" w:color="auto"/>
      </w:divBdr>
    </w:div>
    <w:div w:id="1823622255">
      <w:bodyDiv w:val="1"/>
      <w:marLeft w:val="0"/>
      <w:marRight w:val="0"/>
      <w:marTop w:val="0"/>
      <w:marBottom w:val="0"/>
      <w:divBdr>
        <w:top w:val="none" w:sz="0" w:space="0" w:color="auto"/>
        <w:left w:val="none" w:sz="0" w:space="0" w:color="auto"/>
        <w:bottom w:val="none" w:sz="0" w:space="0" w:color="auto"/>
        <w:right w:val="none" w:sz="0" w:space="0" w:color="auto"/>
      </w:divBdr>
    </w:div>
    <w:div w:id="1859197309">
      <w:bodyDiv w:val="1"/>
      <w:marLeft w:val="0"/>
      <w:marRight w:val="0"/>
      <w:marTop w:val="0"/>
      <w:marBottom w:val="0"/>
      <w:divBdr>
        <w:top w:val="none" w:sz="0" w:space="0" w:color="auto"/>
        <w:left w:val="none" w:sz="0" w:space="0" w:color="auto"/>
        <w:bottom w:val="none" w:sz="0" w:space="0" w:color="auto"/>
        <w:right w:val="none" w:sz="0" w:space="0" w:color="auto"/>
      </w:divBdr>
    </w:div>
    <w:div w:id="1934896116">
      <w:bodyDiv w:val="1"/>
      <w:marLeft w:val="0"/>
      <w:marRight w:val="0"/>
      <w:marTop w:val="0"/>
      <w:marBottom w:val="0"/>
      <w:divBdr>
        <w:top w:val="none" w:sz="0" w:space="0" w:color="auto"/>
        <w:left w:val="none" w:sz="0" w:space="0" w:color="auto"/>
        <w:bottom w:val="none" w:sz="0" w:space="0" w:color="auto"/>
        <w:right w:val="none" w:sz="0" w:space="0" w:color="auto"/>
      </w:divBdr>
    </w:div>
    <w:div w:id="1948345003">
      <w:bodyDiv w:val="1"/>
      <w:marLeft w:val="0"/>
      <w:marRight w:val="0"/>
      <w:marTop w:val="0"/>
      <w:marBottom w:val="0"/>
      <w:divBdr>
        <w:top w:val="none" w:sz="0" w:space="0" w:color="auto"/>
        <w:left w:val="none" w:sz="0" w:space="0" w:color="auto"/>
        <w:bottom w:val="none" w:sz="0" w:space="0" w:color="auto"/>
        <w:right w:val="none" w:sz="0" w:space="0" w:color="auto"/>
      </w:divBdr>
    </w:div>
    <w:div w:id="2010326331">
      <w:bodyDiv w:val="1"/>
      <w:marLeft w:val="0"/>
      <w:marRight w:val="0"/>
      <w:marTop w:val="0"/>
      <w:marBottom w:val="0"/>
      <w:divBdr>
        <w:top w:val="none" w:sz="0" w:space="0" w:color="auto"/>
        <w:left w:val="none" w:sz="0" w:space="0" w:color="auto"/>
        <w:bottom w:val="none" w:sz="0" w:space="0" w:color="auto"/>
        <w:right w:val="none" w:sz="0" w:space="0" w:color="auto"/>
      </w:divBdr>
    </w:div>
    <w:div w:id="2053995230">
      <w:bodyDiv w:val="1"/>
      <w:marLeft w:val="0"/>
      <w:marRight w:val="0"/>
      <w:marTop w:val="0"/>
      <w:marBottom w:val="0"/>
      <w:divBdr>
        <w:top w:val="none" w:sz="0" w:space="0" w:color="auto"/>
        <w:left w:val="none" w:sz="0" w:space="0" w:color="auto"/>
        <w:bottom w:val="none" w:sz="0" w:space="0" w:color="auto"/>
        <w:right w:val="none" w:sz="0" w:space="0" w:color="auto"/>
      </w:divBdr>
    </w:div>
    <w:div w:id="2058431858">
      <w:bodyDiv w:val="1"/>
      <w:marLeft w:val="0"/>
      <w:marRight w:val="0"/>
      <w:marTop w:val="0"/>
      <w:marBottom w:val="0"/>
      <w:divBdr>
        <w:top w:val="none" w:sz="0" w:space="0" w:color="auto"/>
        <w:left w:val="none" w:sz="0" w:space="0" w:color="auto"/>
        <w:bottom w:val="none" w:sz="0" w:space="0" w:color="auto"/>
        <w:right w:val="none" w:sz="0" w:space="0" w:color="auto"/>
      </w:divBdr>
    </w:div>
    <w:div w:id="2093774876">
      <w:bodyDiv w:val="1"/>
      <w:marLeft w:val="0"/>
      <w:marRight w:val="0"/>
      <w:marTop w:val="0"/>
      <w:marBottom w:val="0"/>
      <w:divBdr>
        <w:top w:val="none" w:sz="0" w:space="0" w:color="auto"/>
        <w:left w:val="none" w:sz="0" w:space="0" w:color="auto"/>
        <w:bottom w:val="none" w:sz="0" w:space="0" w:color="auto"/>
        <w:right w:val="none" w:sz="0" w:space="0" w:color="auto"/>
      </w:divBdr>
    </w:div>
    <w:div w:id="2117016057">
      <w:bodyDiv w:val="1"/>
      <w:marLeft w:val="0"/>
      <w:marRight w:val="0"/>
      <w:marTop w:val="0"/>
      <w:marBottom w:val="0"/>
      <w:divBdr>
        <w:top w:val="none" w:sz="0" w:space="0" w:color="auto"/>
        <w:left w:val="none" w:sz="0" w:space="0" w:color="auto"/>
        <w:bottom w:val="none" w:sz="0" w:space="0" w:color="auto"/>
        <w:right w:val="none" w:sz="0" w:space="0" w:color="auto"/>
      </w:divBdr>
    </w:div>
    <w:div w:id="213910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F0D80-9DD1-4987-B43C-ACF1EB33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P Horapeti</dc:creator>
  <cp:keywords/>
  <dc:description/>
  <cp:lastModifiedBy>Amith P Horapeti</cp:lastModifiedBy>
  <cp:revision>9</cp:revision>
  <cp:lastPrinted>2024-09-27T14:58:00Z</cp:lastPrinted>
  <dcterms:created xsi:type="dcterms:W3CDTF">2024-09-11T04:23:00Z</dcterms:created>
  <dcterms:modified xsi:type="dcterms:W3CDTF">2024-09-30T11:10:00Z</dcterms:modified>
</cp:coreProperties>
</file>